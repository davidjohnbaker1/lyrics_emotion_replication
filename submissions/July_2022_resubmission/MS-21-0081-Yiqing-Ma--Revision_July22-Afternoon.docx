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913E" w14:textId="35896FE6" w:rsidR="00597F55" w:rsidRPr="00F373D7" w:rsidRDefault="00597F55" w:rsidP="00955380">
      <w:pPr>
        <w:pStyle w:val="Heading1"/>
        <w:pBdr>
          <w:top w:val="nil"/>
          <w:left w:val="nil"/>
          <w:bottom w:val="nil"/>
          <w:right w:val="nil"/>
          <w:between w:val="nil"/>
        </w:pBdr>
        <w:rPr>
          <w:bCs/>
          <w:sz w:val="20"/>
          <w:szCs w:val="20"/>
        </w:rPr>
      </w:pPr>
      <w:bookmarkStart w:id="0" w:name="_gjdgxs" w:colFirst="0" w:colLast="0"/>
      <w:bookmarkEnd w:id="0"/>
      <w:r w:rsidRPr="002C4AA9">
        <w:rPr>
          <w:bCs/>
        </w:rPr>
        <w:t xml:space="preserve">Lyrics and </w:t>
      </w:r>
      <w:r w:rsidR="00695104" w:rsidRPr="002C4AA9">
        <w:rPr>
          <w:bCs/>
        </w:rPr>
        <w:t>m</w:t>
      </w:r>
      <w:r w:rsidRPr="002C4AA9">
        <w:rPr>
          <w:bCs/>
        </w:rPr>
        <w:t xml:space="preserve">elodies: Do </w:t>
      </w:r>
      <w:r w:rsidR="00695104" w:rsidRPr="002C4AA9">
        <w:rPr>
          <w:bCs/>
        </w:rPr>
        <w:t>b</w:t>
      </w:r>
      <w:r w:rsidRPr="002C4AA9">
        <w:rPr>
          <w:bCs/>
        </w:rPr>
        <w:t xml:space="preserve">oth </w:t>
      </w:r>
      <w:r w:rsidR="00695104" w:rsidRPr="002C4AA9">
        <w:rPr>
          <w:bCs/>
        </w:rPr>
        <w:t>a</w:t>
      </w:r>
      <w:r w:rsidRPr="002C4AA9">
        <w:rPr>
          <w:bCs/>
        </w:rPr>
        <w:t xml:space="preserve">ffect </w:t>
      </w:r>
      <w:r w:rsidR="00695104" w:rsidRPr="002C4AA9">
        <w:rPr>
          <w:bCs/>
        </w:rPr>
        <w:t>e</w:t>
      </w:r>
      <w:r w:rsidRPr="002C4AA9">
        <w:rPr>
          <w:bCs/>
        </w:rPr>
        <w:t xml:space="preserve">motions </w:t>
      </w:r>
      <w:r w:rsidR="00695104" w:rsidRPr="002C4AA9">
        <w:rPr>
          <w:bCs/>
        </w:rPr>
        <w:t>e</w:t>
      </w:r>
      <w:r w:rsidRPr="002C4AA9">
        <w:rPr>
          <w:bCs/>
        </w:rPr>
        <w:t>qually?</w:t>
      </w:r>
    </w:p>
    <w:p w14:paraId="00000002" w14:textId="6AB75640" w:rsidR="00D70CC7" w:rsidRDefault="00AB07EB">
      <w:pPr>
        <w:ind w:firstLine="720"/>
      </w:pPr>
      <w:r>
        <w:t xml:space="preserve">Cited over 240 times, the </w:t>
      </w:r>
      <w:r w:rsidR="00CC55E7">
        <w:t xml:space="preserve">article </w:t>
      </w:r>
      <w:r>
        <w:t xml:space="preserve">“Songs and emotions: Are lyrics and melodies equal partners?” </w:t>
      </w:r>
      <w:r w:rsidR="00963DE3" w:rsidRPr="00963DE3">
        <w:t>(Ali &amp; Peynircioğlu, 2006)</w:t>
      </w:r>
      <w:r w:rsidR="00963DE3">
        <w:t xml:space="preserve"> reported </w:t>
      </w:r>
      <w:r w:rsidR="00CC55E7">
        <w:t xml:space="preserve">an investigation of </w:t>
      </w:r>
      <w:r>
        <w:t xml:space="preserve">whether </w:t>
      </w:r>
      <w:r w:rsidR="00496EBC">
        <w:t xml:space="preserve">the presence of </w:t>
      </w:r>
      <w:r>
        <w:t xml:space="preserve">lyrics in a </w:t>
      </w:r>
      <w:r w:rsidR="00496EBC">
        <w:t xml:space="preserve">piece of music </w:t>
      </w:r>
      <w:r w:rsidR="005C7B07">
        <w:t xml:space="preserve">affected </w:t>
      </w:r>
      <w:r w:rsidR="00496EBC">
        <w:t>listeners’</w:t>
      </w:r>
      <w:r>
        <w:t xml:space="preserve"> </w:t>
      </w:r>
      <w:r w:rsidR="005C7B07">
        <w:t xml:space="preserve">perceptions of the </w:t>
      </w:r>
      <w:r>
        <w:t>emotion</w:t>
      </w:r>
      <w:r w:rsidR="005C7B07">
        <w:t xml:space="preserve"> conveyed by the music</w:t>
      </w:r>
      <w:r>
        <w:t xml:space="preserve">. </w:t>
      </w:r>
      <w:r w:rsidR="005A7200">
        <w:t>A</w:t>
      </w:r>
      <w:r>
        <w:t xml:space="preserve"> recent bibliometric analysis </w:t>
      </w:r>
      <w:r w:rsidR="00CC55E7">
        <w:t xml:space="preserve">of </w:t>
      </w:r>
      <w:r>
        <w:t>the music psychology literature</w:t>
      </w:r>
      <w:r w:rsidR="005A7200">
        <w:t xml:space="preserve"> shows that</w:t>
      </w:r>
      <w:r>
        <w:t xml:space="preserve"> this </w:t>
      </w:r>
      <w:r w:rsidR="00CC55E7">
        <w:t xml:space="preserve">article </w:t>
      </w:r>
      <w:r w:rsidR="008E13A8">
        <w:t>is in</w:t>
      </w:r>
      <w:r>
        <w:t xml:space="preserve"> the top </w:t>
      </w:r>
      <w:r w:rsidR="00F118FF">
        <w:t>15%</w:t>
      </w:r>
      <w:r>
        <w:t xml:space="preserve"> of papers cited </w:t>
      </w:r>
      <w:r w:rsidR="008E13A8">
        <w:t xml:space="preserve">in </w:t>
      </w:r>
      <w:r>
        <w:t>music psychology (</w:t>
      </w:r>
      <w:proofErr w:type="spellStart"/>
      <w:r>
        <w:t>Anglada</w:t>
      </w:r>
      <w:proofErr w:type="spellEnd"/>
      <w:r>
        <w:t xml:space="preserve">-Tort &amp; </w:t>
      </w:r>
      <w:proofErr w:type="spellStart"/>
      <w:r>
        <w:t>Sanfillipo</w:t>
      </w:r>
      <w:proofErr w:type="spellEnd"/>
      <w:r>
        <w:t>, 2019)</w:t>
      </w:r>
      <w:r w:rsidR="008E13A8">
        <w:t>.</w:t>
      </w:r>
      <w:r>
        <w:rPr>
          <w:vertAlign w:val="superscript"/>
        </w:rPr>
        <w:footnoteReference w:id="1"/>
      </w:r>
      <w:r>
        <w:rPr>
          <w:vertAlign w:val="superscript"/>
        </w:rPr>
        <w:t xml:space="preserve">  </w:t>
      </w:r>
      <w:r>
        <w:t xml:space="preserve">Ali and </w:t>
      </w:r>
      <w:r w:rsidR="00B952C2" w:rsidRPr="00B952C2">
        <w:t>Peynircioğlu</w:t>
      </w:r>
      <w:r w:rsidR="00B952C2">
        <w:t>’s</w:t>
      </w:r>
      <w:r w:rsidR="00B952C2" w:rsidRPr="00B952C2" w:rsidDel="008E13A8">
        <w:t xml:space="preserve"> </w:t>
      </w:r>
      <w:r>
        <w:t xml:space="preserve">findings </w:t>
      </w:r>
      <w:r w:rsidR="00B952C2">
        <w:t xml:space="preserve">continue to </w:t>
      </w:r>
      <w:r>
        <w:t>enjoy attention</w:t>
      </w:r>
      <w:r w:rsidR="008E13A8">
        <w:t>,</w:t>
      </w:r>
      <w:r>
        <w:t xml:space="preserve"> with contemporary researchers drawing on </w:t>
      </w:r>
      <w:r w:rsidR="00B952C2">
        <w:t>them</w:t>
      </w:r>
      <w:r>
        <w:t xml:space="preserve"> in more recent</w:t>
      </w:r>
      <w:r w:rsidR="00ED3322">
        <w:t>ly</w:t>
      </w:r>
      <w:r>
        <w:t xml:space="preserve"> published work (</w:t>
      </w:r>
      <w:proofErr w:type="spellStart"/>
      <w:r>
        <w:t>Akkermans</w:t>
      </w:r>
      <w:proofErr w:type="spellEnd"/>
      <w:r>
        <w:t xml:space="preserve"> et al., 2019; </w:t>
      </w:r>
      <w:proofErr w:type="spellStart"/>
      <w:r>
        <w:t>Dahary</w:t>
      </w:r>
      <w:proofErr w:type="spellEnd"/>
      <w:r w:rsidR="0032242F">
        <w:t xml:space="preserve"> et al.</w:t>
      </w:r>
      <w:r>
        <w:t>,</w:t>
      </w:r>
      <w:r w:rsidR="009C5BD6">
        <w:t xml:space="preserve"> </w:t>
      </w:r>
      <w:r>
        <w:t xml:space="preserve">2020). </w:t>
      </w:r>
      <w:r w:rsidR="0032242F">
        <w:t xml:space="preserve">The knowledge </w:t>
      </w:r>
      <w:r>
        <w:t xml:space="preserve">that lyrics </w:t>
      </w:r>
      <w:r w:rsidR="008E13A8">
        <w:t xml:space="preserve">can </w:t>
      </w:r>
      <w:r>
        <w:t xml:space="preserve">affect </w:t>
      </w:r>
      <w:r w:rsidR="005C7B07">
        <w:t xml:space="preserve">listeners’ </w:t>
      </w:r>
      <w:r w:rsidR="008E53C4">
        <w:t>perceptions of the emotion conveyed by</w:t>
      </w:r>
      <w:r w:rsidR="00ED3322">
        <w:t xml:space="preserve"> music </w:t>
      </w:r>
      <w:r>
        <w:t xml:space="preserve">establishes </w:t>
      </w:r>
      <w:r w:rsidR="001F155F">
        <w:t xml:space="preserve">the expectations of </w:t>
      </w:r>
      <w:r>
        <w:t xml:space="preserve">researchers </w:t>
      </w:r>
      <w:r w:rsidR="001F155F">
        <w:t>using</w:t>
      </w:r>
      <w:r>
        <w:t xml:space="preserve"> similar designs </w:t>
      </w:r>
      <w:r w:rsidR="00E456E4">
        <w:t>(</w:t>
      </w:r>
      <w:proofErr w:type="spellStart"/>
      <w:r w:rsidR="00E456E4" w:rsidRPr="008A7643">
        <w:t>Barradas</w:t>
      </w:r>
      <w:proofErr w:type="spellEnd"/>
      <w:r w:rsidR="00E456E4" w:rsidRPr="008A7643">
        <w:t xml:space="preserve"> &amp; </w:t>
      </w:r>
      <w:proofErr w:type="spellStart"/>
      <w:r w:rsidR="00E456E4" w:rsidRPr="008A7643">
        <w:t>Sakka</w:t>
      </w:r>
      <w:proofErr w:type="spellEnd"/>
      <w:r w:rsidR="00E456E4" w:rsidRPr="008A7643">
        <w:t xml:space="preserve">, 2021; </w:t>
      </w:r>
      <w:proofErr w:type="spellStart"/>
      <w:r w:rsidR="00E456E4" w:rsidRPr="008A7643">
        <w:t>Fiveash</w:t>
      </w:r>
      <w:proofErr w:type="spellEnd"/>
      <w:r w:rsidR="00E456E4" w:rsidRPr="008A7643">
        <w:t xml:space="preserve"> &amp;</w:t>
      </w:r>
      <w:r w:rsidR="00E456E4">
        <w:t xml:space="preserve"> </w:t>
      </w:r>
      <w:r w:rsidR="00E456E4" w:rsidRPr="008A7643">
        <w:t>Luck, 2016; Pereira et al., 2011; Susino &amp; Schubert, 2019</w:t>
      </w:r>
      <w:r w:rsidR="00B4689C">
        <w:t>;</w:t>
      </w:r>
      <w:r w:rsidR="00E456E4" w:rsidRPr="008A7643">
        <w:t xml:space="preserve"> 2020</w:t>
      </w:r>
      <w:r w:rsidR="00E456E4">
        <w:t>)</w:t>
      </w:r>
      <w:r w:rsidR="004114AD">
        <w:t>.</w:t>
      </w:r>
      <w:r w:rsidR="00E456E4">
        <w:t xml:space="preserve"> </w:t>
      </w:r>
      <w:r>
        <w:t xml:space="preserve">Given the attention this </w:t>
      </w:r>
      <w:r w:rsidR="00ED3322">
        <w:t>article</w:t>
      </w:r>
      <w:r>
        <w:t xml:space="preserve"> has received, we expand</w:t>
      </w:r>
      <w:r w:rsidR="004114AD">
        <w:t>ed</w:t>
      </w:r>
      <w:r>
        <w:t xml:space="preserve"> on </w:t>
      </w:r>
      <w:r w:rsidR="00ED3322">
        <w:t xml:space="preserve">Ali and </w:t>
      </w:r>
      <w:r w:rsidR="00ED3322" w:rsidRPr="00B952C2">
        <w:t>Peynircioğlu</w:t>
      </w:r>
      <w:r w:rsidR="00ED3322">
        <w:t>’s</w:t>
      </w:r>
      <w:r w:rsidR="00ED3322" w:rsidRPr="00B952C2" w:rsidDel="008E13A8">
        <w:t xml:space="preserve"> </w:t>
      </w:r>
      <w:r>
        <w:t xml:space="preserve">line of research </w:t>
      </w:r>
      <w:r w:rsidR="0022552D">
        <w:t>with the intention of</w:t>
      </w:r>
      <w:r>
        <w:t xml:space="preserve"> addressing several of the limitations </w:t>
      </w:r>
      <w:r w:rsidR="0022552D">
        <w:t>of</w:t>
      </w:r>
      <w:r>
        <w:t xml:space="preserve"> the original study and </w:t>
      </w:r>
      <w:r w:rsidR="00197D85">
        <w:t>providing</w:t>
      </w:r>
      <w:r>
        <w:t xml:space="preserve"> further evidence </w:t>
      </w:r>
      <w:r w:rsidR="00197D85">
        <w:t>of</w:t>
      </w:r>
      <w:r>
        <w:t xml:space="preserve"> the factors </w:t>
      </w:r>
      <w:r w:rsidR="00197D85">
        <w:t xml:space="preserve">affecting listeners’ </w:t>
      </w:r>
      <w:r w:rsidR="008E53C4">
        <w:t xml:space="preserve">perceptions of emotion </w:t>
      </w:r>
      <w:r w:rsidR="00BD4D18">
        <w:t>in music</w:t>
      </w:r>
      <w:r w:rsidR="00197D85">
        <w:t>.</w:t>
      </w:r>
      <w:r>
        <w:t xml:space="preserve"> </w:t>
      </w:r>
    </w:p>
    <w:p w14:paraId="00000003" w14:textId="58E3E005" w:rsidR="00D70CC7" w:rsidRDefault="00AB07EB">
      <w:pPr>
        <w:ind w:firstLine="720"/>
      </w:pPr>
      <w:r>
        <w:t>In this paper we report findings from a replication experiment</w:t>
      </w:r>
      <w:r>
        <w:rPr>
          <w:vertAlign w:val="superscript"/>
        </w:rPr>
        <w:footnoteReference w:id="2"/>
      </w:r>
      <w:r>
        <w:t xml:space="preserve"> </w:t>
      </w:r>
      <w:r w:rsidR="003F114A">
        <w:t xml:space="preserve">using </w:t>
      </w:r>
      <w:r>
        <w:t xml:space="preserve">a design similar to </w:t>
      </w:r>
      <w:r w:rsidR="003F114A">
        <w:t xml:space="preserve">that reported by </w:t>
      </w:r>
      <w:r>
        <w:t>Ali and Peynircioğlu (2006</w:t>
      </w:r>
      <w:r w:rsidR="00025752">
        <w:t xml:space="preserve">; </w:t>
      </w:r>
      <w:r w:rsidR="00306F4C">
        <w:t>Experiment 1)</w:t>
      </w:r>
      <w:r>
        <w:t xml:space="preserve">, but with </w:t>
      </w:r>
      <w:r w:rsidR="003F114A">
        <w:t xml:space="preserve">a larger </w:t>
      </w:r>
      <w:r>
        <w:t xml:space="preserve">sample size and pre-registered analyses to investigate the relationship between </w:t>
      </w:r>
      <w:r w:rsidR="00F95792">
        <w:t xml:space="preserve">the presence of </w:t>
      </w:r>
      <w:r>
        <w:t>lyrics and</w:t>
      </w:r>
      <w:r w:rsidR="00FA32F2">
        <w:t xml:space="preserve"> ratings representing </w:t>
      </w:r>
      <w:r w:rsidR="00F95792">
        <w:t>listene</w:t>
      </w:r>
      <w:r w:rsidR="00DE3DED">
        <w:t xml:space="preserve">rs’ </w:t>
      </w:r>
      <w:r w:rsidR="008C3067">
        <w:t>emotional responses to</w:t>
      </w:r>
      <w:r>
        <w:t xml:space="preserve"> </w:t>
      </w:r>
      <w:r w:rsidR="00DE3DED">
        <w:t>stimuli</w:t>
      </w:r>
      <w:r>
        <w:t xml:space="preserve">. </w:t>
      </w:r>
      <w:r w:rsidR="00487BE4">
        <w:t>In our study we repl</w:t>
      </w:r>
      <w:r w:rsidR="00893805">
        <w:t>icate</w:t>
      </w:r>
      <w:r w:rsidR="00487BE4">
        <w:t>d</w:t>
      </w:r>
      <w:r w:rsidR="0064271F">
        <w:t xml:space="preserve"> Experiment 1 </w:t>
      </w:r>
      <w:r w:rsidR="00487BE4">
        <w:t xml:space="preserve">only </w:t>
      </w:r>
      <w:r w:rsidR="007926F3">
        <w:t>because, of the three subsequent studies it motivated</w:t>
      </w:r>
      <w:r w:rsidR="00487BE4">
        <w:t xml:space="preserve">, </w:t>
      </w:r>
      <w:r w:rsidR="00487BE4" w:rsidRPr="002869C2">
        <w:t>two addressed associations between visual stimuli and emotion perception, topics beyond the scope of our initial investigation.</w:t>
      </w:r>
      <w:r w:rsidR="00893805">
        <w:t xml:space="preserve"> </w:t>
      </w:r>
      <w:proofErr w:type="gramStart"/>
      <w:r w:rsidR="00FA32F2">
        <w:t>On the basis of</w:t>
      </w:r>
      <w:proofErr w:type="gramEnd"/>
      <w:r w:rsidR="00FA32F2">
        <w:t xml:space="preserve"> the literature published since 2006</w:t>
      </w:r>
      <w:r w:rsidR="00053E99">
        <w:t xml:space="preserve"> (</w:t>
      </w:r>
      <w:proofErr w:type="spellStart"/>
      <w:r w:rsidR="00053E99">
        <w:t>Akkermans</w:t>
      </w:r>
      <w:proofErr w:type="spellEnd"/>
      <w:r w:rsidR="00053E99">
        <w:t xml:space="preserve"> et al., </w:t>
      </w:r>
      <w:r w:rsidR="00053E99" w:rsidRPr="002869C2">
        <w:t xml:space="preserve">2019; </w:t>
      </w:r>
      <w:proofErr w:type="spellStart"/>
      <w:r w:rsidR="00053E99" w:rsidRPr="002869C2">
        <w:t>Dahary</w:t>
      </w:r>
      <w:proofErr w:type="spellEnd"/>
      <w:r w:rsidR="00053E99" w:rsidRPr="002869C2">
        <w:t xml:space="preserve"> et al., 2020; </w:t>
      </w:r>
      <w:proofErr w:type="spellStart"/>
      <w:r w:rsidR="00053E99" w:rsidRPr="002869C2">
        <w:lastRenderedPageBreak/>
        <w:t>Weth</w:t>
      </w:r>
      <w:proofErr w:type="spellEnd"/>
      <w:r w:rsidR="00053E99" w:rsidRPr="002869C2">
        <w:t xml:space="preserve"> et al., 2015)</w:t>
      </w:r>
      <w:r w:rsidR="00893C19">
        <w:t xml:space="preserve">, </w:t>
      </w:r>
      <w:r w:rsidR="00FA32F2">
        <w:t>w</w:t>
      </w:r>
      <w:r w:rsidR="00893C19">
        <w:t>e</w:t>
      </w:r>
      <w:r>
        <w:t xml:space="preserve"> </w:t>
      </w:r>
      <w:r w:rsidR="00A52FAD">
        <w:t>included</w:t>
      </w:r>
      <w:r>
        <w:t xml:space="preserve"> covariates that might explain the </w:t>
      </w:r>
      <w:r w:rsidR="00490D5C">
        <w:t xml:space="preserve">discrepancies </w:t>
      </w:r>
      <w:r w:rsidR="00A27B91">
        <w:t>in the</w:t>
      </w:r>
      <w:r>
        <w:t xml:space="preserve"> ratings</w:t>
      </w:r>
      <w:r w:rsidR="006B5552">
        <w:t xml:space="preserve"> reported </w:t>
      </w:r>
      <w:r w:rsidR="00512C88">
        <w:t xml:space="preserve">by Ali and Peynircioğlu </w:t>
      </w:r>
      <w:r w:rsidR="00053E99">
        <w:t>(2006)</w:t>
      </w:r>
      <w:r w:rsidR="00490D5C">
        <w:t xml:space="preserve"> and the ratings awarded by the participants in </w:t>
      </w:r>
      <w:r w:rsidR="006D50E7">
        <w:t>our study</w:t>
      </w:r>
      <w:r w:rsidRPr="002869C2">
        <w:t xml:space="preserve">. </w:t>
      </w:r>
    </w:p>
    <w:p w14:paraId="00000004" w14:textId="0E3FC493" w:rsidR="00D70CC7" w:rsidRDefault="00AB07EB">
      <w:r>
        <w:rPr>
          <w:b/>
        </w:rPr>
        <w:t xml:space="preserve">Replication in </w:t>
      </w:r>
      <w:r w:rsidR="00695104">
        <w:rPr>
          <w:b/>
        </w:rPr>
        <w:t>music psychology</w:t>
      </w:r>
    </w:p>
    <w:p w14:paraId="00000005" w14:textId="439755C4" w:rsidR="00D70CC7" w:rsidRDefault="00AB07EB">
      <w:r>
        <w:tab/>
        <w:t xml:space="preserve">As a subset of psychology, music psychology </w:t>
      </w:r>
      <w:r w:rsidR="009767AD">
        <w:t xml:space="preserve">is </w:t>
      </w:r>
      <w:r>
        <w:t>not immune to what is referred to as the “replication crisis”</w:t>
      </w:r>
      <w:r w:rsidR="00B039EB" w:rsidRPr="00B039EB">
        <w:t xml:space="preserve"> </w:t>
      </w:r>
      <w:r w:rsidR="00B039EB" w:rsidRPr="008A7643">
        <w:t>(Hutson, 2018; Ioannidis, 2005</w:t>
      </w:r>
      <w:r w:rsidR="00AA1071">
        <w:t>;</w:t>
      </w:r>
      <w:r w:rsidR="00B039EB" w:rsidRPr="008A7643">
        <w:t xml:space="preserve"> 2016; Open Science Collaboration, 2015; Peng, 2011)</w:t>
      </w:r>
      <w:r w:rsidR="009767AD">
        <w:t xml:space="preserve">, that is, that </w:t>
      </w:r>
      <w:r w:rsidR="00F91417">
        <w:t xml:space="preserve">it is difficult or even impossible </w:t>
      </w:r>
      <w:r>
        <w:t xml:space="preserve">to </w:t>
      </w:r>
      <w:r w:rsidR="00F91417">
        <w:t xml:space="preserve">reproduce </w:t>
      </w:r>
      <w:r>
        <w:t xml:space="preserve">many </w:t>
      </w:r>
      <w:r w:rsidR="00F91417">
        <w:t xml:space="preserve">findings </w:t>
      </w:r>
      <w:r>
        <w:t xml:space="preserve">published in the scientific literature. Frieler </w:t>
      </w:r>
      <w:r w:rsidR="006D50E7">
        <w:t>et al. (2013)</w:t>
      </w:r>
      <w:r>
        <w:t xml:space="preserve"> argue that </w:t>
      </w:r>
      <w:r w:rsidR="001E509B">
        <w:t xml:space="preserve">the </w:t>
      </w:r>
      <w:r>
        <w:t xml:space="preserve">findings </w:t>
      </w:r>
      <w:r w:rsidR="001E509B">
        <w:t xml:space="preserve">of research in </w:t>
      </w:r>
      <w:r>
        <w:t>music psychology might be even more unstable than other sub</w:t>
      </w:r>
      <w:r w:rsidR="006D50E7">
        <w:t>-</w:t>
      </w:r>
      <w:r>
        <w:t>specialties of psychology because music psychology is “low-gain/low-cost science” (</w:t>
      </w:r>
      <w:r w:rsidR="00B039EB">
        <w:t>p.</w:t>
      </w:r>
      <w:r>
        <w:t xml:space="preserve"> 271</w:t>
      </w:r>
      <w:r w:rsidR="004275C7">
        <w:t xml:space="preserve">); </w:t>
      </w:r>
      <w:r w:rsidR="006D50E7">
        <w:t>scarce</w:t>
      </w:r>
      <w:r w:rsidR="001D6AD7">
        <w:t xml:space="preserve"> </w:t>
      </w:r>
      <w:r>
        <w:t xml:space="preserve">resources </w:t>
      </w:r>
      <w:r w:rsidR="006D50E7">
        <w:t>produce</w:t>
      </w:r>
      <w:r>
        <w:t xml:space="preserve"> smaller sample</w:t>
      </w:r>
      <w:r w:rsidR="006D50E7">
        <w:t>s</w:t>
      </w:r>
      <w:r>
        <w:t xml:space="preserve"> </w:t>
      </w:r>
      <w:r w:rsidR="00BD7CEC">
        <w:t>and</w:t>
      </w:r>
      <w:r w:rsidR="00E240BE">
        <w:t>,</w:t>
      </w:r>
      <w:r w:rsidR="00BD7CEC">
        <w:t xml:space="preserve"> </w:t>
      </w:r>
      <w:r>
        <w:t>in addition</w:t>
      </w:r>
      <w:r w:rsidR="00E240BE">
        <w:t>,</w:t>
      </w:r>
      <w:r>
        <w:t xml:space="preserve"> </w:t>
      </w:r>
      <w:r w:rsidR="00BD7CEC">
        <w:t>music-psychological</w:t>
      </w:r>
      <w:r>
        <w:t xml:space="preserve"> theories </w:t>
      </w:r>
      <w:r w:rsidR="00BD7CEC">
        <w:t>are relatively harmless. Thus</w:t>
      </w:r>
      <w:r w:rsidR="00557560">
        <w:t>,</w:t>
      </w:r>
      <w:r>
        <w:t xml:space="preserve"> </w:t>
      </w:r>
      <w:r w:rsidR="00C86079">
        <w:t xml:space="preserve">research in music psychology may </w:t>
      </w:r>
      <w:r w:rsidR="004F28F2">
        <w:t>tend to</w:t>
      </w:r>
      <w:r>
        <w:t xml:space="preserve"> value novelty, creativity, </w:t>
      </w:r>
      <w:r w:rsidR="004F28F2">
        <w:t xml:space="preserve">and </w:t>
      </w:r>
      <w:r>
        <w:t xml:space="preserve">originality over validity and reliability. </w:t>
      </w:r>
      <w:r w:rsidR="004F28F2">
        <w:t xml:space="preserve">In recent years, however, more </w:t>
      </w:r>
      <w:r w:rsidR="00695104">
        <w:t xml:space="preserve">replications of studies in music </w:t>
      </w:r>
      <w:r>
        <w:t xml:space="preserve">psychology </w:t>
      </w:r>
      <w:r w:rsidR="00695104">
        <w:t>have been published,</w:t>
      </w:r>
      <w:r>
        <w:t xml:space="preserve"> </w:t>
      </w:r>
      <w:r w:rsidR="00695104">
        <w:t xml:space="preserve">with topics </w:t>
      </w:r>
      <w:r>
        <w:t>ranging from psychometrics (Baker et al., 2018; Chamorro-</w:t>
      </w:r>
      <w:proofErr w:type="spellStart"/>
      <w:r>
        <w:t>Premuzic</w:t>
      </w:r>
      <w:proofErr w:type="spellEnd"/>
      <w:r>
        <w:t xml:space="preserve"> et al., 2009; Lin et al., 2019) </w:t>
      </w:r>
      <w:r w:rsidR="00695104">
        <w:t xml:space="preserve">to </w:t>
      </w:r>
      <w:r>
        <w:t>physiological responses to music (</w:t>
      </w:r>
      <w:proofErr w:type="spellStart"/>
      <w:r>
        <w:t>Bullack</w:t>
      </w:r>
      <w:proofErr w:type="spellEnd"/>
      <w:r>
        <w:t xml:space="preserve"> et al., 2018)</w:t>
      </w:r>
      <w:r w:rsidR="007947E4">
        <w:t>,</w:t>
      </w:r>
      <w:r>
        <w:t xml:space="preserve"> and </w:t>
      </w:r>
      <w:r w:rsidR="00AA3A65">
        <w:t xml:space="preserve">listeners’ </w:t>
      </w:r>
      <w:r>
        <w:t>evaluation</w:t>
      </w:r>
      <w:ins w:id="1" w:author="Reviewer" w:date="2022-07-17T18:13:00Z">
        <w:r w:rsidR="00A34541">
          <w:t>s</w:t>
        </w:r>
      </w:ins>
      <w:r>
        <w:t xml:space="preserve"> of </w:t>
      </w:r>
      <w:r w:rsidR="00AA3A65">
        <w:t xml:space="preserve">piano </w:t>
      </w:r>
      <w:r>
        <w:t>performance (Wolf et al., 2018).</w:t>
      </w:r>
    </w:p>
    <w:p w14:paraId="00000008" w14:textId="5BC4F851" w:rsidR="00D70CC7" w:rsidRDefault="00AB07EB">
      <w:pPr>
        <w:ind w:firstLine="720"/>
      </w:pPr>
      <w:bookmarkStart w:id="2" w:name="_30j0zll" w:colFirst="0" w:colLast="0"/>
      <w:bookmarkEnd w:id="2"/>
      <w:r>
        <w:t>Ali and Peynircioğlu</w:t>
      </w:r>
      <w:r w:rsidR="00A50431">
        <w:t>’s</w:t>
      </w:r>
      <w:r>
        <w:t xml:space="preserve"> (2006) </w:t>
      </w:r>
      <w:r w:rsidR="00A50431">
        <w:t xml:space="preserve">article </w:t>
      </w:r>
      <w:r>
        <w:t xml:space="preserve">has served as an important reference </w:t>
      </w:r>
      <w:r w:rsidR="00A50431">
        <w:t xml:space="preserve">point </w:t>
      </w:r>
      <w:r>
        <w:t xml:space="preserve">for </w:t>
      </w:r>
      <w:r w:rsidR="00A50431">
        <w:t xml:space="preserve">more recent articles on </w:t>
      </w:r>
      <w:r w:rsidR="00BD4D18">
        <w:t>listeners’ perception of emotion in music</w:t>
      </w:r>
      <w:r>
        <w:t xml:space="preserve"> (</w:t>
      </w:r>
      <w:proofErr w:type="spellStart"/>
      <w:r>
        <w:t>Brattico</w:t>
      </w:r>
      <w:proofErr w:type="spellEnd"/>
      <w:r>
        <w:t xml:space="preserve"> et al</w:t>
      </w:r>
      <w:r w:rsidR="00152E8B">
        <w:t>.</w:t>
      </w:r>
      <w:r>
        <w:t>, 2011</w:t>
      </w:r>
      <w:r w:rsidR="00A50431">
        <w:t>; Tsai et al., 2014</w:t>
      </w:r>
      <w:r>
        <w:t xml:space="preserve">). </w:t>
      </w:r>
      <w:r w:rsidR="005B717B">
        <w:t>In Experiment 1</w:t>
      </w:r>
      <w:r w:rsidR="00336212">
        <w:t xml:space="preserve"> </w:t>
      </w:r>
      <w:r w:rsidR="00067488">
        <w:t>Ali and Peynircioğlu</w:t>
      </w:r>
      <w:r w:rsidR="00067488" w:rsidDel="00067488">
        <w:t xml:space="preserve"> </w:t>
      </w:r>
      <w:r w:rsidR="00A627C1">
        <w:t xml:space="preserve">examined </w:t>
      </w:r>
      <w:r w:rsidR="00BD4D18">
        <w:t>the ratings of</w:t>
      </w:r>
      <w:r w:rsidR="00A627C1">
        <w:t xml:space="preserve"> 32 </w:t>
      </w:r>
      <w:r w:rsidR="004A50A8">
        <w:t xml:space="preserve">participants </w:t>
      </w:r>
      <w:r w:rsidR="006B76B5">
        <w:t xml:space="preserve">representing </w:t>
      </w:r>
      <w:r w:rsidR="00341A12">
        <w:t xml:space="preserve">their perception of the emotion conveyed by </w:t>
      </w:r>
      <w:r>
        <w:t>music</w:t>
      </w:r>
      <w:r w:rsidR="00341A12">
        <w:t>al excerpts</w:t>
      </w:r>
      <w:r>
        <w:t xml:space="preserve"> </w:t>
      </w:r>
      <w:r w:rsidR="004A50A8">
        <w:t>in four categories</w:t>
      </w:r>
      <w:r w:rsidR="00341A12">
        <w:t>,</w:t>
      </w:r>
      <w:r w:rsidR="00511B10">
        <w:t xml:space="preserve"> </w:t>
      </w:r>
      <w:r>
        <w:t>with and without lyrics</w:t>
      </w:r>
      <w:r w:rsidR="00511B10">
        <w:t xml:space="preserve">. The four </w:t>
      </w:r>
      <w:r w:rsidR="0031620C">
        <w:t xml:space="preserve">emotion </w:t>
      </w:r>
      <w:r w:rsidR="00511B10">
        <w:t xml:space="preserve">categories were </w:t>
      </w:r>
      <w:r>
        <w:t xml:space="preserve">happy, sad, calm, and angry (Russell, 1980). In addition to these within-subject variables, the authors also included gender as a between-subject variable resulting in a 4 x 2 x 2 mixed-model ANOVA. Full details </w:t>
      </w:r>
      <w:r w:rsidR="003F27D8">
        <w:t xml:space="preserve">of </w:t>
      </w:r>
      <w:r>
        <w:t xml:space="preserve">their methods can be found in the original </w:t>
      </w:r>
      <w:r w:rsidR="003F27D8">
        <w:t xml:space="preserve">article </w:t>
      </w:r>
      <w:r>
        <w:t xml:space="preserve">(Ali &amp; Peynircioğlu, 2006). </w:t>
      </w:r>
      <w:r>
        <w:tab/>
      </w:r>
      <w:r>
        <w:tab/>
      </w:r>
    </w:p>
    <w:p w14:paraId="00000009" w14:textId="62F92CB3" w:rsidR="00D70CC7" w:rsidRDefault="00AB07EB">
      <w:pPr>
        <w:jc w:val="center"/>
      </w:pPr>
      <w:r>
        <w:t>[ FIGURE 1]</w:t>
      </w:r>
    </w:p>
    <w:p w14:paraId="0000000A" w14:textId="77777777" w:rsidR="00D70CC7" w:rsidRDefault="00D70CC7">
      <w:pPr>
        <w:ind w:firstLine="720"/>
        <w:jc w:val="center"/>
      </w:pPr>
    </w:p>
    <w:p w14:paraId="0000000B" w14:textId="483309F8" w:rsidR="00D70CC7" w:rsidRDefault="00AB07EB">
      <w:pPr>
        <w:ind w:firstLine="720"/>
      </w:pPr>
      <w:r>
        <w:t>The authors report</w:t>
      </w:r>
      <w:r w:rsidR="008C56F5">
        <w:t xml:space="preserve"> </w:t>
      </w:r>
      <w:r>
        <w:t xml:space="preserve">a </w:t>
      </w:r>
      <w:r w:rsidR="0090410D">
        <w:t xml:space="preserve">significant </w:t>
      </w:r>
      <w:r>
        <w:t>main effect of emotion category</w:t>
      </w:r>
      <w:r w:rsidR="00662E15">
        <w:t xml:space="preserve">. Post-hoc comparisons showed that this was attributable </w:t>
      </w:r>
      <w:r w:rsidR="005C4CA9">
        <w:t xml:space="preserve">to </w:t>
      </w:r>
      <w:r w:rsidR="00F44A93">
        <w:t xml:space="preserve">a difference only </w:t>
      </w:r>
      <w:r w:rsidR="005C4CA9">
        <w:t>between ratings of music</w:t>
      </w:r>
      <w:r w:rsidR="0090410D">
        <w:t xml:space="preserve">al excerpts </w:t>
      </w:r>
      <w:r w:rsidR="00F44A93">
        <w:t xml:space="preserve">in the happy category and the </w:t>
      </w:r>
      <w:r>
        <w:t xml:space="preserve">other three </w:t>
      </w:r>
      <w:r w:rsidR="0090410D">
        <w:t>categories</w:t>
      </w:r>
      <w:r>
        <w:t>, as depicted in Figure 1A. They also report</w:t>
      </w:r>
      <w:r w:rsidR="0090410D">
        <w:t xml:space="preserve"> </w:t>
      </w:r>
      <w:r>
        <w:t>a main effect of lyrics</w:t>
      </w:r>
      <w:r w:rsidR="000D4472">
        <w:t xml:space="preserve"> such that</w:t>
      </w:r>
      <w:r>
        <w:t xml:space="preserve"> melodies without lyrics </w:t>
      </w:r>
      <w:r w:rsidR="000D4472">
        <w:t xml:space="preserve">received significantly higher ratings </w:t>
      </w:r>
      <w:r>
        <w:t xml:space="preserve">than those with lyrics (Figure 1B). </w:t>
      </w:r>
      <w:r w:rsidR="000D4472">
        <w:t>There was no</w:t>
      </w:r>
      <w:r>
        <w:t xml:space="preserve"> effect of gender</w:t>
      </w:r>
      <w:r w:rsidR="000D4472">
        <w:t xml:space="preserve">, </w:t>
      </w:r>
      <w:r w:rsidRPr="00955380">
        <w:rPr>
          <w:i/>
          <w:iCs/>
        </w:rPr>
        <w:t>F</w:t>
      </w:r>
      <w:r w:rsidR="00152E8B">
        <w:t>(</w:t>
      </w:r>
      <w:r>
        <w:t xml:space="preserve">1, 30)=0.30, MSE=3.81, </w:t>
      </w:r>
      <w:r w:rsidRPr="00955380">
        <w:rPr>
          <w:i/>
          <w:iCs/>
        </w:rPr>
        <w:t>p</w:t>
      </w:r>
      <w:r>
        <w:t xml:space="preserve"> &gt; .10, not shown in Figure 1</w:t>
      </w:r>
      <w:r w:rsidR="00F8637E">
        <w:t>, but there was</w:t>
      </w:r>
      <w:r>
        <w:t xml:space="preserve"> a significant interaction </w:t>
      </w:r>
      <w:r w:rsidR="00F8637E">
        <w:t xml:space="preserve">between </w:t>
      </w:r>
      <w:r>
        <w:t>gender</w:t>
      </w:r>
      <w:r w:rsidR="00F8637E">
        <w:t xml:space="preserve"> and the presence of lyrics such that </w:t>
      </w:r>
      <w:r>
        <w:t xml:space="preserve">women </w:t>
      </w:r>
      <w:r w:rsidR="00F8637E">
        <w:t xml:space="preserve">gave lower </w:t>
      </w:r>
      <w:r w:rsidR="00E27D29">
        <w:t xml:space="preserve">ratings to melodies without lyrics </w:t>
      </w:r>
      <w:r>
        <w:t>than men</w:t>
      </w:r>
      <w:r w:rsidR="00E27D29">
        <w:t>,</w:t>
      </w:r>
      <w:r>
        <w:t xml:space="preserve"> </w:t>
      </w:r>
      <w:r w:rsidRPr="00955380">
        <w:rPr>
          <w:i/>
          <w:iCs/>
        </w:rPr>
        <w:t>F</w:t>
      </w:r>
      <w:r>
        <w:t xml:space="preserve">(1, 30)=4.57, MSE=1.13, </w:t>
      </w:r>
      <w:r w:rsidRPr="00955380">
        <w:rPr>
          <w:i/>
          <w:iCs/>
        </w:rPr>
        <w:t xml:space="preserve">p </w:t>
      </w:r>
      <w:r>
        <w:t xml:space="preserve">&lt; .05, not shown in Figure 1).  The authors further conducted a separate analysis </w:t>
      </w:r>
      <w:r w:rsidR="00DD27DA">
        <w:t>in which</w:t>
      </w:r>
      <w:r>
        <w:t xml:space="preserve"> </w:t>
      </w:r>
      <w:r w:rsidR="00573E80">
        <w:t xml:space="preserve">the </w:t>
      </w:r>
      <w:r>
        <w:t>happy and calm</w:t>
      </w:r>
      <w:r w:rsidR="00573E80">
        <w:t xml:space="preserve"> categories were </w:t>
      </w:r>
      <w:r w:rsidR="00AF208D">
        <w:t xml:space="preserve">combined in a single positive category, </w:t>
      </w:r>
      <w:r>
        <w:t xml:space="preserve">and </w:t>
      </w:r>
      <w:r w:rsidR="000617CC">
        <w:t xml:space="preserve">the </w:t>
      </w:r>
      <w:r>
        <w:t>sad and angry</w:t>
      </w:r>
      <w:r w:rsidR="000617CC">
        <w:t xml:space="preserve"> categories were combined in a single negative category</w:t>
      </w:r>
      <w:r w:rsidR="009F3BC1">
        <w:t xml:space="preserve">. Regardless of </w:t>
      </w:r>
      <w:r w:rsidR="00D50709">
        <w:t xml:space="preserve">the other variables, music in the </w:t>
      </w:r>
      <w:r>
        <w:t xml:space="preserve">positive </w:t>
      </w:r>
      <w:r w:rsidR="00D50709">
        <w:t xml:space="preserve">category </w:t>
      </w:r>
      <w:r>
        <w:t xml:space="preserve">was rated higher than music in </w:t>
      </w:r>
      <w:r w:rsidR="00D50709">
        <w:t>the negative cate</w:t>
      </w:r>
      <w:r w:rsidR="006C0032">
        <w:t>gory</w:t>
      </w:r>
      <w:r>
        <w:t xml:space="preserve"> (Figure 1C). </w:t>
      </w:r>
    </w:p>
    <w:p w14:paraId="0000000C" w14:textId="28E73D82" w:rsidR="00D70CC7" w:rsidRDefault="00765BD5">
      <w:pPr>
        <w:ind w:firstLine="720"/>
      </w:pPr>
      <w:r>
        <w:t>Although t</w:t>
      </w:r>
      <w:r w:rsidR="008F14E3">
        <w:t xml:space="preserve">he aim of our research was to replicate </w:t>
      </w:r>
      <w:r w:rsidR="00DE3EDA">
        <w:t xml:space="preserve">and extend </w:t>
      </w:r>
      <w:r w:rsidR="008F14E3">
        <w:t xml:space="preserve">Ali </w:t>
      </w:r>
      <w:r w:rsidR="004B50C7">
        <w:t>and</w:t>
      </w:r>
      <w:r w:rsidR="008F14E3">
        <w:t xml:space="preserve"> Peynircioğlu’s (2006) study</w:t>
      </w:r>
      <w:r>
        <w:t>,</w:t>
      </w:r>
      <w:r w:rsidR="00323F3D">
        <w:t xml:space="preserve"> </w:t>
      </w:r>
      <w:r>
        <w:t>d</w:t>
      </w:r>
      <w:r w:rsidR="00323F3D">
        <w:t>irect replication was not possible as we were unable to obtain the materials they used</w:t>
      </w:r>
      <w:r>
        <w:t>.</w:t>
      </w:r>
      <w:r w:rsidR="00323F3D">
        <w:t xml:space="preserve"> </w:t>
      </w:r>
      <w:r>
        <w:t>W</w:t>
      </w:r>
      <w:r w:rsidR="00F208A8">
        <w:t>e therefore</w:t>
      </w:r>
      <w:r w:rsidR="00323F3D">
        <w:t xml:space="preserve"> </w:t>
      </w:r>
      <w:r w:rsidR="000E5680">
        <w:t>created</w:t>
      </w:r>
      <w:r w:rsidR="00323F3D">
        <w:t xml:space="preserve"> our own stimu</w:t>
      </w:r>
      <w:r w:rsidR="00323F3D" w:rsidRPr="002869C2">
        <w:t>li.</w:t>
      </w:r>
      <w:r w:rsidR="00F208A8" w:rsidRPr="002869C2">
        <w:t xml:space="preserve"> </w:t>
      </w:r>
      <w:r w:rsidR="00A47469" w:rsidRPr="002869C2">
        <w:t xml:space="preserve">Unlike the original study, we explicitly </w:t>
      </w:r>
      <w:r w:rsidR="00F208A8" w:rsidRPr="002869C2">
        <w:t xml:space="preserve">asked participants to </w:t>
      </w:r>
      <w:r w:rsidR="00A5654C" w:rsidRPr="002869C2">
        <w:t xml:space="preserve">rate </w:t>
      </w:r>
      <w:r w:rsidR="00A47469" w:rsidRPr="002869C2">
        <w:t>their perceived emotions to disambiguate the potential confound of felt versus perceived emotions</w:t>
      </w:r>
      <w:r w:rsidR="00EB18D9">
        <w:t xml:space="preserve"> (</w:t>
      </w:r>
      <w:proofErr w:type="spellStart"/>
      <w:r w:rsidR="00EB18D9">
        <w:t>Gabrielsson</w:t>
      </w:r>
      <w:proofErr w:type="spellEnd"/>
      <w:r w:rsidR="00EB18D9">
        <w:t xml:space="preserve">, 2001; </w:t>
      </w:r>
      <w:proofErr w:type="spellStart"/>
      <w:r w:rsidR="00EB18D9">
        <w:t>Juslin</w:t>
      </w:r>
      <w:proofErr w:type="spellEnd"/>
      <w:r w:rsidR="00EB18D9">
        <w:t xml:space="preserve">, &amp; </w:t>
      </w:r>
      <w:proofErr w:type="spellStart"/>
      <w:r w:rsidR="00EB18D9">
        <w:t>Västfjäll</w:t>
      </w:r>
      <w:proofErr w:type="spellEnd"/>
      <w:r w:rsidR="00EB18D9">
        <w:t>, 2008)</w:t>
      </w:r>
      <w:r w:rsidR="00A47469" w:rsidRPr="002869C2">
        <w:t>.</w:t>
      </w:r>
      <w:r w:rsidR="00F208A8">
        <w:t xml:space="preserve"> </w:t>
      </w:r>
    </w:p>
    <w:p w14:paraId="0000000D" w14:textId="545AC4F4" w:rsidR="00D70CC7" w:rsidRDefault="00AB07EB">
      <w:pPr>
        <w:ind w:firstLine="720"/>
      </w:pPr>
      <w:r>
        <w:t xml:space="preserve">Second, given </w:t>
      </w:r>
      <w:r w:rsidR="003B6C2F">
        <w:t xml:space="preserve">the </w:t>
      </w:r>
      <w:r>
        <w:t xml:space="preserve">literature </w:t>
      </w:r>
      <w:r w:rsidR="00937ED3">
        <w:t xml:space="preserve">on music and emotion perception </w:t>
      </w:r>
      <w:r>
        <w:t xml:space="preserve">suggesting that </w:t>
      </w:r>
      <w:r w:rsidR="002A771D">
        <w:t xml:space="preserve">variation in responses might be attributable to </w:t>
      </w:r>
      <w:r>
        <w:t>individual differences</w:t>
      </w:r>
      <w:r w:rsidR="00125380">
        <w:t>,</w:t>
      </w:r>
      <w:r>
        <w:t xml:space="preserve"> </w:t>
      </w:r>
      <w:r w:rsidR="00BD1008">
        <w:t>including extent and nature of</w:t>
      </w:r>
      <w:r>
        <w:t xml:space="preserve"> musical training (</w:t>
      </w:r>
      <w:proofErr w:type="spellStart"/>
      <w:r>
        <w:t>Akkermans</w:t>
      </w:r>
      <w:proofErr w:type="spellEnd"/>
      <w:r>
        <w:t xml:space="preserve"> et al., 2019; </w:t>
      </w:r>
      <w:r w:rsidR="00F021B3">
        <w:t>Castro &amp; Lima, 2014;</w:t>
      </w:r>
      <w:r w:rsidR="006C2BD7" w:rsidRPr="006C2BD7">
        <w:t xml:space="preserve"> </w:t>
      </w:r>
      <w:proofErr w:type="spellStart"/>
      <w:r w:rsidR="006C2BD7">
        <w:t>Dahary</w:t>
      </w:r>
      <w:proofErr w:type="spellEnd"/>
      <w:r w:rsidR="006C2BD7">
        <w:t xml:space="preserve"> et al., 2020; </w:t>
      </w:r>
      <w:proofErr w:type="spellStart"/>
      <w:r w:rsidR="00F021B3">
        <w:t>Karreman</w:t>
      </w:r>
      <w:proofErr w:type="spellEnd"/>
      <w:r w:rsidR="00F021B3">
        <w:t xml:space="preserve"> et al., 2017; Taruffi et al., 2017</w:t>
      </w:r>
      <w:r>
        <w:t xml:space="preserve">), we </w:t>
      </w:r>
      <w:r w:rsidR="00125380">
        <w:t>used the Goldsmiths Musical Sophistication Index (</w:t>
      </w:r>
      <w:r w:rsidR="005D01EC">
        <w:t xml:space="preserve">Gold-MSI; </w:t>
      </w:r>
      <w:r w:rsidR="00125380">
        <w:t xml:space="preserve">Müllensiefen et al., 2014) </w:t>
      </w:r>
      <w:r w:rsidR="003C35A7">
        <w:t xml:space="preserve">as </w:t>
      </w:r>
      <w:r>
        <w:t>a robust, continuous measure of musical sophistication.</w:t>
      </w:r>
      <w:r w:rsidR="00BA39A5">
        <w:t xml:space="preserve"> This literature motivated our </w:t>
      </w:r>
      <w:r w:rsidR="00E93AE7">
        <w:t xml:space="preserve">decision </w:t>
      </w:r>
      <w:r w:rsidR="00BA39A5">
        <w:t xml:space="preserve">to </w:t>
      </w:r>
      <w:r w:rsidR="00EB18D9">
        <w:t>include</w:t>
      </w:r>
      <w:r w:rsidR="00BA39A5">
        <w:t xml:space="preserve"> </w:t>
      </w:r>
      <w:r w:rsidR="00A4327F">
        <w:t xml:space="preserve">only </w:t>
      </w:r>
      <w:r w:rsidR="00E93AE7">
        <w:t xml:space="preserve">two of its subscales in our analysis, Musical </w:t>
      </w:r>
      <w:r w:rsidR="00E93AE7">
        <w:lastRenderedPageBreak/>
        <w:t>Training and Sophisticated Emotional Engagement with Music</w:t>
      </w:r>
      <w:r w:rsidR="006D5B1C">
        <w:t xml:space="preserve"> (henceforth “emotions”)</w:t>
      </w:r>
      <w:r w:rsidR="00EB18D9">
        <w:t xml:space="preserve">, although participants completed </w:t>
      </w:r>
      <w:r w:rsidR="009A4910">
        <w:t>all</w:t>
      </w:r>
      <w:r w:rsidR="00EB18D9">
        <w:t xml:space="preserve"> </w:t>
      </w:r>
      <w:r w:rsidR="006D5B1C">
        <w:t>of them</w:t>
      </w:r>
      <w:r w:rsidR="00BA39A5">
        <w:t>.</w:t>
      </w:r>
    </w:p>
    <w:p w14:paraId="0000000E" w14:textId="67237530" w:rsidR="00D70CC7" w:rsidRDefault="00696D16" w:rsidP="0010626D">
      <w:pPr>
        <w:ind w:firstLine="720"/>
      </w:pPr>
      <w:r w:rsidRPr="002869C2">
        <w:t>W</w:t>
      </w:r>
      <w:r w:rsidR="004F1D40" w:rsidRPr="002869C2">
        <w:t>e</w:t>
      </w:r>
      <w:r w:rsidR="00AC5243" w:rsidRPr="002869C2">
        <w:t xml:space="preserve"> </w:t>
      </w:r>
      <w:r w:rsidR="00506982" w:rsidRPr="002869C2">
        <w:t>predicted</w:t>
      </w:r>
      <w:r w:rsidR="00336FC9" w:rsidRPr="002869C2">
        <w:t xml:space="preserve"> that there would be </w:t>
      </w:r>
      <w:r w:rsidR="00AB07EB" w:rsidRPr="002869C2">
        <w:t xml:space="preserve">(1) </w:t>
      </w:r>
      <w:r w:rsidR="00336FC9" w:rsidRPr="002869C2">
        <w:t>a main effect of emotion category such that</w:t>
      </w:r>
      <w:r w:rsidR="00CA7092" w:rsidRPr="002869C2">
        <w:t xml:space="preserve"> music in the happy category would be rated higher than music in the other three categories</w:t>
      </w:r>
      <w:r w:rsidR="00A12DE6" w:rsidRPr="002869C2">
        <w:t>,</w:t>
      </w:r>
      <w:r w:rsidR="00336FC9" w:rsidRPr="002869C2">
        <w:t xml:space="preserve"> 2) a main effect</w:t>
      </w:r>
      <w:r w:rsidR="00336FC9">
        <w:t xml:space="preserve"> of lyrics such that</w:t>
      </w:r>
      <w:r w:rsidR="00CA7092">
        <w:t xml:space="preserve"> melodies without lyrics would be rated higher than melodies with lyrics,</w:t>
      </w:r>
      <w:r w:rsidR="00A12DE6">
        <w:t xml:space="preserve"> and </w:t>
      </w:r>
      <w:r w:rsidR="004F1D40">
        <w:t>3) an interaction effect such that</w:t>
      </w:r>
      <w:r w:rsidR="00CA7092">
        <w:t xml:space="preserve"> women </w:t>
      </w:r>
      <w:r w:rsidR="00D20F2C">
        <w:t xml:space="preserve">would give </w:t>
      </w:r>
      <w:r w:rsidR="00CA7092">
        <w:t>lower ratings to melodies without lyrics than men</w:t>
      </w:r>
      <w:r w:rsidR="00A12DE6">
        <w:t>.</w:t>
      </w:r>
      <w:r w:rsidR="008E637B">
        <w:rPr>
          <w:rStyle w:val="FootnoteReference"/>
        </w:rPr>
        <w:footnoteReference w:id="3"/>
      </w:r>
      <w:r w:rsidR="00A12DE6">
        <w:t xml:space="preserve"> We also </w:t>
      </w:r>
      <w:r w:rsidR="00506982">
        <w:t xml:space="preserve">predicted </w:t>
      </w:r>
      <w:r w:rsidR="00CA7092">
        <w:t xml:space="preserve">4) </w:t>
      </w:r>
      <w:r w:rsidR="00506982">
        <w:t>a main effect of combined emotion category such that</w:t>
      </w:r>
      <w:r w:rsidR="001A3729">
        <w:t xml:space="preserve"> music in the positive category would be rated higher than music in the negative category</w:t>
      </w:r>
      <w:r w:rsidR="00B264EA">
        <w:t>,</w:t>
      </w:r>
      <w:r w:rsidR="009770DA">
        <w:t xml:space="preserve"> a main effect of lyrics </w:t>
      </w:r>
      <w:ins w:id="3" w:author="Reviewer" w:date="2022-07-17T18:16:00Z">
        <w:r w:rsidR="0098031A">
          <w:t>such that melodies without lyrics would be rated higher than melodies with lyrics</w:t>
        </w:r>
        <w:commentRangeStart w:id="4"/>
        <w:r w:rsidR="0098031A">
          <w:t>,</w:t>
        </w:r>
      </w:ins>
      <w:commentRangeEnd w:id="4"/>
      <w:r w:rsidR="0098031A">
        <w:rPr>
          <w:rStyle w:val="CommentReference"/>
        </w:rPr>
        <w:commentReference w:id="4"/>
      </w:r>
      <w:r w:rsidR="009770DA">
        <w:t xml:space="preserve"> </w:t>
      </w:r>
      <w:r w:rsidR="00B264EA">
        <w:t>and a potential interaction between emotion and lyrics</w:t>
      </w:r>
      <w:r w:rsidR="001A3729">
        <w:t xml:space="preserve">. </w:t>
      </w:r>
      <w:ins w:id="5" w:author="Reviewer" w:date="2022-07-17T18:17:00Z">
        <w:r w:rsidR="00387C7E">
          <w:t>Based on</w:t>
        </w:r>
      </w:ins>
      <w:r w:rsidR="00F373D7">
        <w:t xml:space="preserve"> </w:t>
      </w:r>
      <w:r w:rsidR="004F2F68">
        <w:t xml:space="preserve">the literature on individual differences in music and emotion perception, </w:t>
      </w:r>
      <w:r w:rsidR="00CA7092">
        <w:t>w</w:t>
      </w:r>
      <w:r w:rsidR="00AB07EB">
        <w:t xml:space="preserve">e </w:t>
      </w:r>
      <w:ins w:id="6" w:author="Reviewer" w:date="2022-07-17T18:17:00Z">
        <w:r w:rsidR="00387C7E">
          <w:t xml:space="preserve">hypothesized </w:t>
        </w:r>
        <w:commentRangeStart w:id="7"/>
        <w:r w:rsidR="00387C7E">
          <w:t>that</w:t>
        </w:r>
      </w:ins>
      <w:commentRangeEnd w:id="7"/>
      <w:ins w:id="8" w:author="Reviewer" w:date="2022-07-17T18:18:00Z">
        <w:r w:rsidR="00387C7E">
          <w:rPr>
            <w:rStyle w:val="CommentReference"/>
          </w:rPr>
          <w:commentReference w:id="7"/>
        </w:r>
      </w:ins>
      <w:ins w:id="9" w:author="Reviewer" w:date="2022-07-17T18:17:00Z">
        <w:r w:rsidR="00387C7E" w:rsidRPr="002D1780">
          <w:t xml:space="preserve"> </w:t>
        </w:r>
      </w:ins>
      <w:r w:rsidR="00582A1A" w:rsidRPr="002D1780">
        <w:t xml:space="preserve">5) </w:t>
      </w:r>
      <w:r w:rsidR="00685CF7" w:rsidRPr="002D1780">
        <w:t>scores</w:t>
      </w:r>
      <w:r w:rsidR="00AB07EB" w:rsidRPr="002D1780">
        <w:t xml:space="preserve"> on the </w:t>
      </w:r>
      <w:r w:rsidR="00CB7ECF" w:rsidRPr="002D1780">
        <w:t>musical training and emotion</w:t>
      </w:r>
      <w:r w:rsidR="00B24D5A" w:rsidRPr="002D1780">
        <w:t>s</w:t>
      </w:r>
      <w:r w:rsidR="00CB7ECF" w:rsidRPr="002D1780">
        <w:t xml:space="preserve"> subscales of the </w:t>
      </w:r>
      <w:r w:rsidR="00AB07EB" w:rsidRPr="002D1780">
        <w:t>Gold-MSI would</w:t>
      </w:r>
      <w:r w:rsidR="009770DA" w:rsidRPr="002D1780">
        <w:t xml:space="preserve"> </w:t>
      </w:r>
      <w:r w:rsidR="00685CF7" w:rsidRPr="002D1780">
        <w:t>predict ratings of emotion category such that participants who scored higher on the Gold-MSI scales would give higher ratings for each emotion category</w:t>
      </w:r>
      <w:r w:rsidR="00AB07EB" w:rsidRPr="002D1780">
        <w:t xml:space="preserve">. </w:t>
      </w:r>
      <w:r w:rsidR="009A4910" w:rsidRPr="002D1780">
        <w:t xml:space="preserve">The analysis plan followed our pre-registration </w:t>
      </w:r>
      <w:r w:rsidR="006F73DB">
        <w:t>[REDACTED FOR PEER REVIEW]</w:t>
      </w:r>
      <w:r w:rsidR="009A4910" w:rsidRPr="002D1780">
        <w:t xml:space="preserve"> on </w:t>
      </w:r>
      <w:r w:rsidR="00D52C82" w:rsidRPr="002D1780">
        <w:t>AsPredicted</w:t>
      </w:r>
      <w:r w:rsidR="009A4910" w:rsidRPr="002D1780">
        <w:t>.org</w:t>
      </w:r>
      <w:ins w:id="10" w:author="Reviewer" w:date="2022-07-17T18:18:00Z">
        <w:r w:rsidR="00916711">
          <w:t>, which</w:t>
        </w:r>
      </w:ins>
      <w:r w:rsidR="009A4910" w:rsidRPr="002D1780">
        <w:t xml:space="preserve"> can be found </w:t>
      </w:r>
      <w:ins w:id="11" w:author="Jane Ginsborg" w:date="2022-07-17T18:22:00Z">
        <w:r w:rsidR="00C6165E">
          <w:t>i</w:t>
        </w:r>
        <w:r w:rsidR="00C6165E" w:rsidRPr="002D1780">
          <w:t xml:space="preserve">n </w:t>
        </w:r>
      </w:ins>
      <w:r w:rsidR="009A4910" w:rsidRPr="002D1780">
        <w:t xml:space="preserve">this project’s </w:t>
      </w:r>
      <w:ins w:id="12" w:author="Reviewer" w:date="2022-07-17T18:19:00Z">
        <w:r w:rsidR="006630AE">
          <w:t>Open Science Framework</w:t>
        </w:r>
        <w:r w:rsidR="006630AE" w:rsidRPr="002D1780">
          <w:t xml:space="preserve"> </w:t>
        </w:r>
        <w:r w:rsidR="006630AE">
          <w:t>(</w:t>
        </w:r>
      </w:ins>
      <w:r w:rsidR="009A4910" w:rsidRPr="002D1780">
        <w:t>OSF</w:t>
      </w:r>
      <w:ins w:id="13" w:author="Reviewer" w:date="2022-07-17T18:19:00Z">
        <w:r w:rsidR="006630AE">
          <w:t>)</w:t>
        </w:r>
      </w:ins>
      <w:r w:rsidR="009A4910" w:rsidRPr="002D1780">
        <w:t xml:space="preserve"> repository</w:t>
      </w:r>
      <w:commentRangeStart w:id="14"/>
      <w:r w:rsidR="009A4910" w:rsidRPr="002D1780">
        <w:t>.</w:t>
      </w:r>
      <w:ins w:id="15" w:author="Reviewer" w:date="2022-07-17T18:19:00Z">
        <w:r w:rsidR="006630AE">
          <w:rPr>
            <w:vertAlign w:val="superscript"/>
          </w:rPr>
          <w:footnoteReference w:id="4"/>
        </w:r>
        <w:commentRangeEnd w:id="14"/>
        <w:r w:rsidR="00BE4307">
          <w:rPr>
            <w:rStyle w:val="CommentReference"/>
          </w:rPr>
          <w:commentReference w:id="14"/>
        </w:r>
      </w:ins>
    </w:p>
    <w:p w14:paraId="0000000F" w14:textId="77777777" w:rsidR="00D70CC7" w:rsidRDefault="00D70CC7">
      <w:pPr>
        <w:ind w:firstLine="720"/>
      </w:pPr>
    </w:p>
    <w:p w14:paraId="00000010" w14:textId="77777777" w:rsidR="00D70CC7" w:rsidRDefault="00AB07EB">
      <w:pPr>
        <w:pStyle w:val="Heading1"/>
        <w:pBdr>
          <w:top w:val="nil"/>
          <w:left w:val="nil"/>
          <w:bottom w:val="nil"/>
          <w:right w:val="nil"/>
          <w:between w:val="nil"/>
        </w:pBdr>
      </w:pPr>
      <w:r>
        <w:t>Method</w:t>
      </w:r>
    </w:p>
    <w:p w14:paraId="00000011" w14:textId="1FED0E74" w:rsidR="00D70CC7" w:rsidRPr="00955380" w:rsidRDefault="00AB07EB">
      <w:pPr>
        <w:rPr>
          <w:b/>
          <w:bCs/>
        </w:rPr>
      </w:pPr>
      <w:r w:rsidRPr="00955380">
        <w:rPr>
          <w:b/>
          <w:bCs/>
        </w:rPr>
        <w:t xml:space="preserve">Pilot </w:t>
      </w:r>
      <w:r w:rsidR="00F373D7">
        <w:rPr>
          <w:b/>
          <w:bCs/>
        </w:rPr>
        <w:t>s</w:t>
      </w:r>
      <w:r w:rsidR="00F373D7" w:rsidRPr="00955380">
        <w:rPr>
          <w:b/>
          <w:bCs/>
        </w:rPr>
        <w:t>tudy</w:t>
      </w:r>
    </w:p>
    <w:p w14:paraId="00000012" w14:textId="3339E16D" w:rsidR="00D70CC7" w:rsidRDefault="00AB07EB">
      <w:pPr>
        <w:ind w:firstLine="720"/>
      </w:pPr>
      <w:r>
        <w:t xml:space="preserve">All hypotheses, design, and analyses were pre-registered </w:t>
      </w:r>
      <w:ins w:id="18" w:author="Reviewer" w:date="2022-07-17T18:18:00Z">
        <w:r w:rsidR="00916711">
          <w:t xml:space="preserve">on </w:t>
        </w:r>
      </w:ins>
      <w:r w:rsidR="00D52C82">
        <w:t>AsPredicted</w:t>
      </w:r>
      <w:r>
        <w:t xml:space="preserve">.org and all materials are hosted </w:t>
      </w:r>
      <w:ins w:id="19" w:author="Jane Ginsborg" w:date="2022-07-17T18:22:00Z">
        <w:r w:rsidR="00C6165E">
          <w:t xml:space="preserve">in </w:t>
        </w:r>
      </w:ins>
      <w:r>
        <w:t>the OSF</w:t>
      </w:r>
      <w:ins w:id="20" w:author="Jane Ginsborg" w:date="2022-07-17T18:22:00Z">
        <w:r w:rsidR="00C6165E">
          <w:t xml:space="preserve"> repository</w:t>
        </w:r>
      </w:ins>
      <w:r>
        <w:t xml:space="preserve">. </w:t>
      </w:r>
      <w:r w:rsidR="00421716">
        <w:t xml:space="preserve">The results of a </w:t>
      </w:r>
      <w:r>
        <w:t xml:space="preserve">pilot study </w:t>
      </w:r>
      <w:r w:rsidR="00C17EFA">
        <w:t xml:space="preserve">([REDACTED], 2019) </w:t>
      </w:r>
      <w:r w:rsidR="00421716">
        <w:lastRenderedPageBreak/>
        <w:t>confirmed</w:t>
      </w:r>
      <w:r w:rsidR="00C17EFA">
        <w:t xml:space="preserve"> </w:t>
      </w:r>
      <w:r w:rsidR="001B642E">
        <w:t xml:space="preserve">that participants </w:t>
      </w:r>
      <w:r w:rsidR="00727D92">
        <w:t>(</w:t>
      </w:r>
      <w:r w:rsidR="004F66C9">
        <w:rPr>
          <w:i/>
          <w:iCs/>
        </w:rPr>
        <w:t>n</w:t>
      </w:r>
      <w:r w:rsidR="004F66C9">
        <w:t xml:space="preserve">=16) </w:t>
      </w:r>
      <w:r w:rsidR="0019064C">
        <w:t>understood the task</w:t>
      </w:r>
      <w:r w:rsidR="00421716">
        <w:t xml:space="preserve"> and</w:t>
      </w:r>
      <w:r w:rsidR="0019064C">
        <w:t xml:space="preserve"> </w:t>
      </w:r>
      <w:r w:rsidR="008C47FF" w:rsidRPr="00727D92">
        <w:t>were</w:t>
      </w:r>
      <w:r w:rsidR="008C47FF">
        <w:t xml:space="preserve"> not overly familiar with any of the </w:t>
      </w:r>
      <w:r w:rsidR="002D7817">
        <w:t xml:space="preserve">musical excerpts </w:t>
      </w:r>
      <w:r w:rsidR="008C47FF">
        <w:t xml:space="preserve">we had chosen </w:t>
      </w:r>
      <w:r w:rsidR="002D7817">
        <w:t>as stimuli</w:t>
      </w:r>
      <w:r w:rsidR="00421716">
        <w:t>,</w:t>
      </w:r>
      <w:r w:rsidR="002D7817">
        <w:t xml:space="preserve"> and that each excerpt evoked </w:t>
      </w:r>
      <w:r w:rsidR="00727D92">
        <w:t xml:space="preserve">its intended emotion. </w:t>
      </w:r>
    </w:p>
    <w:p w14:paraId="00000013" w14:textId="77777777" w:rsidR="00D70CC7" w:rsidRPr="00597F55" w:rsidRDefault="00D70CC7" w:rsidP="00955380">
      <w:bookmarkStart w:id="21" w:name="_1fob9te" w:colFirst="0" w:colLast="0"/>
      <w:bookmarkEnd w:id="21"/>
    </w:p>
    <w:p w14:paraId="00000014" w14:textId="77777777" w:rsidR="00D70CC7" w:rsidRDefault="00AB07EB">
      <w:pPr>
        <w:pStyle w:val="Heading2"/>
        <w:pBdr>
          <w:top w:val="nil"/>
          <w:left w:val="nil"/>
          <w:bottom w:val="nil"/>
          <w:right w:val="nil"/>
          <w:between w:val="nil"/>
        </w:pBdr>
      </w:pPr>
      <w:bookmarkStart w:id="22" w:name="_3znysh7" w:colFirst="0" w:colLast="0"/>
      <w:bookmarkEnd w:id="22"/>
      <w:r>
        <w:t>Participants</w:t>
      </w:r>
    </w:p>
    <w:p w14:paraId="00000015" w14:textId="7A5B60E2" w:rsidR="00D70CC7" w:rsidRDefault="00AB07EB">
      <w:pPr>
        <w:pBdr>
          <w:top w:val="nil"/>
          <w:left w:val="nil"/>
          <w:bottom w:val="nil"/>
          <w:right w:val="nil"/>
          <w:between w:val="nil"/>
        </w:pBdr>
        <w:ind w:firstLine="720"/>
      </w:pPr>
      <w:r>
        <w:t xml:space="preserve">One hundred and eight </w:t>
      </w:r>
      <w:r w:rsidR="005F3A38">
        <w:t xml:space="preserve">students </w:t>
      </w:r>
      <w:r>
        <w:t xml:space="preserve">were recruited </w:t>
      </w:r>
      <w:r w:rsidR="004B50C7">
        <w:t>from the Department of Psychology (</w:t>
      </w:r>
      <w:r w:rsidR="004B50C7" w:rsidRPr="00955380">
        <w:rPr>
          <w:i/>
          <w:iCs/>
        </w:rPr>
        <w:t>n</w:t>
      </w:r>
      <w:r w:rsidR="004B50C7">
        <w:t>=74) and the School of Music (</w:t>
      </w:r>
      <w:r w:rsidR="004B50C7" w:rsidRPr="00955380">
        <w:rPr>
          <w:i/>
          <w:iCs/>
        </w:rPr>
        <w:t>n</w:t>
      </w:r>
      <w:r w:rsidR="004B50C7">
        <w:t>=34)</w:t>
      </w:r>
      <w:r>
        <w:t xml:space="preserve"> at a </w:t>
      </w:r>
      <w:r w:rsidR="00482699">
        <w:t xml:space="preserve">university </w:t>
      </w:r>
      <w:r>
        <w:t xml:space="preserve">in the Southeastern United States. </w:t>
      </w:r>
      <w:r w:rsidR="000E5680">
        <w:t>To be included in the study, participants had to be</w:t>
      </w:r>
      <w:r w:rsidR="009F179D">
        <w:t xml:space="preserve"> </w:t>
      </w:r>
      <w:r>
        <w:t>native speaker</w:t>
      </w:r>
      <w:r w:rsidR="000E5680">
        <w:t>s</w:t>
      </w:r>
      <w:r>
        <w:t xml:space="preserve"> of American English</w:t>
      </w:r>
      <w:r w:rsidR="00753317">
        <w:t xml:space="preserve">, </w:t>
      </w:r>
      <w:r w:rsidR="005F3A38">
        <w:t xml:space="preserve">with normal hearing and vision; four </w:t>
      </w:r>
      <w:r w:rsidR="009F179D">
        <w:t xml:space="preserve">students </w:t>
      </w:r>
      <w:r w:rsidR="003B7642">
        <w:t xml:space="preserve">who did not </w:t>
      </w:r>
      <w:r w:rsidR="009F179D">
        <w:t xml:space="preserve">meet these criteria were excluded, </w:t>
      </w:r>
      <w:r>
        <w:t>resulting in a final sample of 104</w:t>
      </w:r>
      <w:r w:rsidR="00BE61D8">
        <w:t xml:space="preserve"> participants</w:t>
      </w:r>
      <w:r w:rsidR="002C2F58">
        <w:t>, 62 women and 42 men with a mean age of 19.2 (</w:t>
      </w:r>
      <w:r w:rsidR="002C2F58">
        <w:rPr>
          <w:i/>
          <w:iCs/>
        </w:rPr>
        <w:t>SD</w:t>
      </w:r>
      <w:r w:rsidR="002C2F58">
        <w:t>=1.37</w:t>
      </w:r>
      <w:r w:rsidR="00222870">
        <w:t>, range</w:t>
      </w:r>
      <w:r w:rsidR="00BE61D8">
        <w:t xml:space="preserve"> 18-26). Their average mean score</w:t>
      </w:r>
      <w:r w:rsidR="00D139BF">
        <w:t>s</w:t>
      </w:r>
      <w:r w:rsidR="00BE61D8">
        <w:t xml:space="preserve"> </w:t>
      </w:r>
      <w:r w:rsidR="005D01EC">
        <w:t xml:space="preserve">on the </w:t>
      </w:r>
      <w:r w:rsidR="004005AF">
        <w:t xml:space="preserve">musical training </w:t>
      </w:r>
      <w:r w:rsidR="00D139BF">
        <w:t>and emotion</w:t>
      </w:r>
      <w:r w:rsidR="006C7166">
        <w:t>s</w:t>
      </w:r>
      <w:r w:rsidR="00D139BF">
        <w:t xml:space="preserve"> </w:t>
      </w:r>
      <w:r w:rsidR="004005AF">
        <w:t>subscale</w:t>
      </w:r>
      <w:r w:rsidR="00D139BF">
        <w:t>s</w:t>
      </w:r>
      <w:r w:rsidR="004005AF">
        <w:t xml:space="preserve"> of the </w:t>
      </w:r>
      <w:r w:rsidR="005D01EC">
        <w:t>Gold-MSI w</w:t>
      </w:r>
      <w:r w:rsidR="00D139BF">
        <w:t xml:space="preserve">ere </w:t>
      </w:r>
      <w:r w:rsidR="005D01EC">
        <w:t>24.6</w:t>
      </w:r>
      <w:r w:rsidR="00EA15D1">
        <w:t xml:space="preserve"> (</w:t>
      </w:r>
      <w:r w:rsidR="00EA15D1" w:rsidRPr="00EA15D1">
        <w:rPr>
          <w:i/>
          <w:iCs/>
        </w:rPr>
        <w:t>SD</w:t>
      </w:r>
      <w:r w:rsidR="00EA15D1">
        <w:t>=13.3)</w:t>
      </w:r>
      <w:r w:rsidR="004005AF">
        <w:t xml:space="preserve"> and </w:t>
      </w:r>
      <w:r w:rsidR="00D139BF">
        <w:t>35.7 (</w:t>
      </w:r>
      <w:r w:rsidR="00D139BF">
        <w:rPr>
          <w:i/>
          <w:iCs/>
        </w:rPr>
        <w:t>SD</w:t>
      </w:r>
      <w:r w:rsidR="00D139BF">
        <w:t xml:space="preserve">=5.07) </w:t>
      </w:r>
      <w:r>
        <w:t xml:space="preserve">respectively.  </w:t>
      </w:r>
    </w:p>
    <w:p w14:paraId="00000016" w14:textId="77777777" w:rsidR="00D70CC7" w:rsidRDefault="00AB07EB">
      <w:pPr>
        <w:pBdr>
          <w:top w:val="nil"/>
          <w:left w:val="nil"/>
          <w:bottom w:val="nil"/>
          <w:right w:val="nil"/>
          <w:between w:val="nil"/>
        </w:pBdr>
        <w:rPr>
          <w:b/>
        </w:rPr>
      </w:pPr>
      <w:r>
        <w:rPr>
          <w:b/>
        </w:rPr>
        <w:t xml:space="preserve"> Materials</w:t>
      </w:r>
    </w:p>
    <w:p w14:paraId="00000018" w14:textId="5BD475F1" w:rsidR="00D70CC7" w:rsidRDefault="00AB07EB" w:rsidP="00955380">
      <w:r>
        <w:tab/>
      </w:r>
      <w:r w:rsidR="00ED0E15">
        <w:t>Because</w:t>
      </w:r>
      <w:r w:rsidR="0010626D">
        <w:t xml:space="preserve"> w</w:t>
      </w:r>
      <w:r w:rsidR="00892C5F">
        <w:t>e were unable to</w:t>
      </w:r>
      <w:r>
        <w:t xml:space="preserve"> obtain the stimuli </w:t>
      </w:r>
      <w:r w:rsidR="00282211">
        <w:t>used by Ali and Peynircioğlu (2006)</w:t>
      </w:r>
      <w:r w:rsidR="00ED0E15">
        <w:t xml:space="preserve"> </w:t>
      </w:r>
      <w:r w:rsidR="00282211">
        <w:t xml:space="preserve">we </w:t>
      </w:r>
      <w:r>
        <w:t xml:space="preserve">created a new set of stimuli based on the original materials. </w:t>
      </w:r>
      <w:r w:rsidR="00924746">
        <w:t xml:space="preserve">We selected </w:t>
      </w:r>
      <w:r>
        <w:t xml:space="preserve">songs </w:t>
      </w:r>
      <w:r w:rsidR="00155F53">
        <w:t>with relatively low playtimes in Spotify (see Supplemental Material) to ensure that they would be unfamiliar to participants</w:t>
      </w:r>
      <w:r w:rsidR="00924746">
        <w:t xml:space="preserve">. </w:t>
      </w:r>
      <w:r w:rsidR="00B82F70">
        <w:t xml:space="preserve">Each of the songs, which were in popular and classical genres, was </w:t>
      </w:r>
      <w:r w:rsidR="0040247B">
        <w:t>intended</w:t>
      </w:r>
      <w:r w:rsidR="00CA2B95">
        <w:t xml:space="preserve"> </w:t>
      </w:r>
      <w:r w:rsidR="0090376B">
        <w:t>to convey</w:t>
      </w:r>
      <w:r>
        <w:t xml:space="preserve"> </w:t>
      </w:r>
      <w:r w:rsidR="008D43B0">
        <w:t xml:space="preserve">one of the </w:t>
      </w:r>
      <w:r>
        <w:t>four</w:t>
      </w:r>
      <w:r w:rsidR="0090376B">
        <w:t xml:space="preserve"> categories of emotion</w:t>
      </w:r>
      <w:r>
        <w:t xml:space="preserve"> corresponding to the </w:t>
      </w:r>
      <w:r w:rsidR="00FB7742">
        <w:t xml:space="preserve">happy, sad, calm, and angry </w:t>
      </w:r>
      <w:r>
        <w:t>quadrants of Russell’s (1980) circumplex theory of emotion</w:t>
      </w:r>
      <w:r w:rsidR="00FB7742">
        <w:t xml:space="preserve">. </w:t>
      </w:r>
      <w:r w:rsidR="00F74121">
        <w:t>While Ali and Peynircioğlu used 20-second clips, we</w:t>
      </w:r>
      <w:r>
        <w:t xml:space="preserve"> recorded 35-second clips</w:t>
      </w:r>
      <w:r w:rsidR="009A6AA3">
        <w:t xml:space="preserve"> from </w:t>
      </w:r>
      <w:r w:rsidR="009B4922">
        <w:t>the</w:t>
      </w:r>
      <w:r>
        <w:t xml:space="preserve"> first verse or </w:t>
      </w:r>
      <w:r w:rsidR="009B4922">
        <w:t xml:space="preserve">the </w:t>
      </w:r>
      <w:r>
        <w:t xml:space="preserve">refrain of </w:t>
      </w:r>
      <w:r w:rsidR="009B4922">
        <w:t xml:space="preserve">the song to include </w:t>
      </w:r>
      <w:r w:rsidR="00243BF3">
        <w:t>two</w:t>
      </w:r>
      <w:r>
        <w:t xml:space="preserve"> phrases of </w:t>
      </w:r>
      <w:r w:rsidR="00243BF3">
        <w:t xml:space="preserve">the </w:t>
      </w:r>
      <w:r>
        <w:t xml:space="preserve">lyrics </w:t>
      </w:r>
      <w:r w:rsidR="00243BF3">
        <w:t>of each song</w:t>
      </w:r>
      <w:r>
        <w:t xml:space="preserve">. </w:t>
      </w:r>
      <w:r w:rsidR="00745AFF">
        <w:t xml:space="preserve">In a second change to Ali and Peynircioğlu’s method, </w:t>
      </w:r>
      <w:r w:rsidR="00005A39">
        <w:t>our recordings were made</w:t>
      </w:r>
      <w:r>
        <w:t xml:space="preserve"> </w:t>
      </w:r>
      <w:r w:rsidR="00005A39">
        <w:t>by a professional pianist on a MIDI keyboard</w:t>
      </w:r>
      <w:r w:rsidR="00416A38">
        <w:t>,</w:t>
      </w:r>
      <w:r w:rsidR="00005A39">
        <w:t xml:space="preserve"> using </w:t>
      </w:r>
      <w:r w:rsidR="00F801F4">
        <w:t xml:space="preserve">the timbre of </w:t>
      </w:r>
      <w:r w:rsidR="00416A38">
        <w:t xml:space="preserve">a </w:t>
      </w:r>
      <w:r w:rsidR="00005A39">
        <w:t>professional-grade grand piano</w:t>
      </w:r>
      <w:r w:rsidR="00416A38">
        <w:t>,</w:t>
      </w:r>
      <w:r w:rsidR="00005A39">
        <w:t xml:space="preserve"> accompanying a singer who either sang the lyrics or </w:t>
      </w:r>
      <w:r w:rsidR="00F00DF6">
        <w:t>vocalized</w:t>
      </w:r>
      <w:r w:rsidR="00F801F4">
        <w:t xml:space="preserve"> </w:t>
      </w:r>
      <w:r w:rsidR="00E02F34">
        <w:t xml:space="preserve">on </w:t>
      </w:r>
      <w:r w:rsidR="00005A39">
        <w:t>neutral syllable</w:t>
      </w:r>
      <w:r w:rsidR="00F801F4">
        <w:t>s</w:t>
      </w:r>
      <w:r w:rsidR="00005A39">
        <w:t xml:space="preserve"> “no (/</w:t>
      </w:r>
      <w:proofErr w:type="spellStart"/>
      <w:r w:rsidR="00005A39">
        <w:t>nō</w:t>
      </w:r>
      <w:proofErr w:type="spellEnd"/>
      <w:r w:rsidR="00005A39">
        <w:t>/)”</w:t>
      </w:r>
      <w:r w:rsidR="00E02F34">
        <w:t xml:space="preserve"> so that each </w:t>
      </w:r>
      <w:r w:rsidR="00310851">
        <w:t xml:space="preserve">excerpt </w:t>
      </w:r>
      <w:r w:rsidR="00E02F34">
        <w:t xml:space="preserve">existed in two versions, one with </w:t>
      </w:r>
      <w:r w:rsidR="00E02F34">
        <w:lastRenderedPageBreak/>
        <w:t xml:space="preserve">and one without </w:t>
      </w:r>
      <w:r w:rsidR="00005A39">
        <w:t>lyrics.</w:t>
      </w:r>
      <w:r w:rsidR="00E02F34">
        <w:t xml:space="preserve"> This </w:t>
      </w:r>
      <w:r>
        <w:t>ensure</w:t>
      </w:r>
      <w:r w:rsidR="00E02F34">
        <w:t>d</w:t>
      </w:r>
      <w:r>
        <w:t xml:space="preserve"> </w:t>
      </w:r>
      <w:r w:rsidR="006011A4">
        <w:t>that the</w:t>
      </w:r>
      <w:r>
        <w:t xml:space="preserve"> </w:t>
      </w:r>
      <w:r w:rsidR="00722040">
        <w:t xml:space="preserve">melodies of the excerpts in the </w:t>
      </w:r>
      <w:r w:rsidR="00086703">
        <w:t>lyrics</w:t>
      </w:r>
      <w:r>
        <w:t xml:space="preserve"> and </w:t>
      </w:r>
      <w:r w:rsidR="00086703">
        <w:t>no</w:t>
      </w:r>
      <w:r w:rsidR="006011A4">
        <w:t>-</w:t>
      </w:r>
      <w:r>
        <w:t>lyrics conditions</w:t>
      </w:r>
      <w:r w:rsidR="00416A38">
        <w:t xml:space="preserve"> were consistent</w:t>
      </w:r>
      <w:r>
        <w:t xml:space="preserve">. </w:t>
      </w:r>
      <w:r w:rsidR="005257B4">
        <w:t xml:space="preserve">The </w:t>
      </w:r>
      <w:r w:rsidR="00FD7E9C">
        <w:t>32</w:t>
      </w:r>
      <w:r w:rsidR="005257B4">
        <w:t xml:space="preserve"> recordings were then divided into two blocks, with equal numbers of lyrics and no-lyrics excerpts in each block.</w:t>
      </w:r>
    </w:p>
    <w:p w14:paraId="00000019" w14:textId="0760AF45" w:rsidR="00D70CC7" w:rsidRDefault="005257B4">
      <w:pPr>
        <w:pStyle w:val="Heading2"/>
      </w:pPr>
      <w:bookmarkStart w:id="23" w:name="_2et92p0" w:colFirst="0" w:colLast="0"/>
      <w:bookmarkEnd w:id="23"/>
      <w:r>
        <w:t>Procedure</w:t>
      </w:r>
    </w:p>
    <w:p w14:paraId="0000001D" w14:textId="001E7E98" w:rsidR="00D70CC7" w:rsidRDefault="00AB07EB" w:rsidP="00BA4E85">
      <w:pPr>
        <w:ind w:firstLine="720"/>
      </w:pPr>
      <w:r>
        <w:t xml:space="preserve">Participants </w:t>
      </w:r>
      <w:r w:rsidR="003F0099">
        <w:t xml:space="preserve">undertook a listening task in which they </w:t>
      </w:r>
      <w:r>
        <w:t>heard both blocks</w:t>
      </w:r>
      <w:r w:rsidR="003F0099">
        <w:t xml:space="preserve"> of</w:t>
      </w:r>
      <w:r w:rsidR="00950790">
        <w:t xml:space="preserve"> stimuli</w:t>
      </w:r>
      <w:r>
        <w:t xml:space="preserve">, with the order of blocks randomized and stimuli randomized within each block. </w:t>
      </w:r>
      <w:r w:rsidR="004A0C6B">
        <w:t xml:space="preserve">Excerpts </w:t>
      </w:r>
      <w:r>
        <w:t xml:space="preserve">were distributed so that participants did not hear the same </w:t>
      </w:r>
      <w:r w:rsidR="004A0C6B">
        <w:t xml:space="preserve">excerpt </w:t>
      </w:r>
      <w:r>
        <w:t>both with and without lyrics in the same block.</w:t>
      </w:r>
      <w:r w:rsidR="003F0099">
        <w:t xml:space="preserve"> </w:t>
      </w:r>
      <w:r>
        <w:t>After listening to each excerpt, participants were prompted with the following statement: “Please rate the extent to which you agree the music you just heard could be described with the following four emotions. After rating the four emotions, please rate the extent that you are familiar with the music you just heard.” Participants were asked to</w:t>
      </w:r>
      <w:r w:rsidR="00A8304C">
        <w:t xml:space="preserve"> </w:t>
      </w:r>
      <w:r w:rsidR="00DB0C8D">
        <w:t xml:space="preserve">give </w:t>
      </w:r>
      <w:r w:rsidR="00C7332D">
        <w:t>their</w:t>
      </w:r>
      <w:r>
        <w:t xml:space="preserve"> ratings on a </w:t>
      </w:r>
      <w:r w:rsidR="007C2816">
        <w:t>9</w:t>
      </w:r>
      <w:r>
        <w:t>-point Likert</w:t>
      </w:r>
      <w:r w:rsidR="007C2816">
        <w:t xml:space="preserve">-type </w:t>
      </w:r>
      <w:r>
        <w:t>scale</w:t>
      </w:r>
      <w:r w:rsidR="00BC5EC2">
        <w:t xml:space="preserve"> with five items, the first four</w:t>
      </w:r>
      <w:r>
        <w:t xml:space="preserve"> </w:t>
      </w:r>
      <w:r w:rsidR="00BC5EC2">
        <w:t xml:space="preserve">corresponding </w:t>
      </w:r>
      <w:r>
        <w:t xml:space="preserve">to </w:t>
      </w:r>
      <w:r w:rsidR="00E9031D">
        <w:t xml:space="preserve">the degree to which they perceived each excerpt as </w:t>
      </w:r>
      <w:r>
        <w:t>happy, calm, sad, and angry</w:t>
      </w:r>
      <w:r w:rsidR="00E9031D">
        <w:t>, and the fifth</w:t>
      </w:r>
      <w:r w:rsidR="001928F7">
        <w:t xml:space="preserve"> rating</w:t>
      </w:r>
      <w:r w:rsidR="00E9031D">
        <w:t xml:space="preserve"> their degree of </w:t>
      </w:r>
      <w:r>
        <w:t>familiar</w:t>
      </w:r>
      <w:r w:rsidR="00E9031D">
        <w:t xml:space="preserve">ity </w:t>
      </w:r>
      <w:r w:rsidR="00A91CF0">
        <w:t>with the excerpt</w:t>
      </w:r>
      <w:r>
        <w:t xml:space="preserve"> they</w:t>
      </w:r>
      <w:r w:rsidR="0004530B">
        <w:t xml:space="preserve"> had</w:t>
      </w:r>
      <w:r>
        <w:t xml:space="preserve"> just heard. </w:t>
      </w:r>
      <w:r w:rsidR="00634CFB">
        <w:t xml:space="preserve">When they had undertaken the listening task, participants </w:t>
      </w:r>
      <w:r w:rsidR="00C01CA5">
        <w:t xml:space="preserve">provided demographic information and </w:t>
      </w:r>
      <w:r w:rsidR="00634CFB">
        <w:t xml:space="preserve">completed the </w:t>
      </w:r>
      <w:r w:rsidR="00A05C22">
        <w:t xml:space="preserve">Gold-MSI </w:t>
      </w:r>
      <w:r w:rsidR="00DC3FD2">
        <w:t>questionnaire</w:t>
      </w:r>
      <w:r w:rsidR="00646389">
        <w:t xml:space="preserve"> </w:t>
      </w:r>
      <w:r w:rsidR="00634CFB">
        <w:t>(</w:t>
      </w:r>
      <w:r>
        <w:t>Müllensiefen et al</w:t>
      </w:r>
      <w:r w:rsidR="00634CFB">
        <w:t xml:space="preserve">., </w:t>
      </w:r>
      <w:r>
        <w:t>2014)</w:t>
      </w:r>
      <w:r w:rsidR="00C01CA5">
        <w:t>.</w:t>
      </w:r>
      <w:r w:rsidR="001928F7">
        <w:t xml:space="preserve"> </w:t>
      </w:r>
      <w:r w:rsidR="00050F3A">
        <w:t>Both task and questionnaire were administered</w:t>
      </w:r>
      <w:r w:rsidR="00BA4E85">
        <w:t xml:space="preserve"> </w:t>
      </w:r>
      <w:r>
        <w:t xml:space="preserve">in a sound-attenuating environment. </w:t>
      </w:r>
      <w:r w:rsidR="00E92EB0">
        <w:t xml:space="preserve">The excerpts </w:t>
      </w:r>
      <w:r>
        <w:t xml:space="preserve">were presented in </w:t>
      </w:r>
      <w:proofErr w:type="spellStart"/>
      <w:r>
        <w:t>jsPsych</w:t>
      </w:r>
      <w:proofErr w:type="spellEnd"/>
      <w:r>
        <w:t xml:space="preserve"> (de Leeuw, 2015)</w:t>
      </w:r>
      <w:r w:rsidR="009F36E4">
        <w:t xml:space="preserve"> and participants heard them through </w:t>
      </w:r>
      <w:r>
        <w:t xml:space="preserve">Sennheiser HD 229 over-the-ear headphones connected </w:t>
      </w:r>
      <w:r w:rsidR="009F36E4">
        <w:t xml:space="preserve">to </w:t>
      </w:r>
      <w:r>
        <w:t xml:space="preserve">a </w:t>
      </w:r>
      <w:r w:rsidR="009F36E4">
        <w:t xml:space="preserve">PC running </w:t>
      </w:r>
      <w:r>
        <w:t xml:space="preserve">Windows 10 </w:t>
      </w:r>
      <w:r w:rsidR="009F36E4">
        <w:t xml:space="preserve">at a volume </w:t>
      </w:r>
      <w:r>
        <w:t>judged</w:t>
      </w:r>
      <w:r w:rsidR="009F36E4">
        <w:t xml:space="preserve"> </w:t>
      </w:r>
      <w:r>
        <w:t xml:space="preserve">subjectively </w:t>
      </w:r>
      <w:r w:rsidR="009F36E4">
        <w:t>by the research team</w:t>
      </w:r>
      <w:r w:rsidR="009F36E4" w:rsidRPr="009F36E4">
        <w:t xml:space="preserve"> </w:t>
      </w:r>
      <w:r w:rsidR="009F36E4">
        <w:t>to be</w:t>
      </w:r>
      <w:r w:rsidR="009F36E4" w:rsidRPr="009F36E4">
        <w:t xml:space="preserve"> </w:t>
      </w:r>
      <w:r w:rsidR="009F36E4">
        <w:t>comfortable</w:t>
      </w:r>
      <w:r>
        <w:t>.</w:t>
      </w:r>
    </w:p>
    <w:p w14:paraId="0D74F141" w14:textId="77777777" w:rsidR="009B61F0" w:rsidRPr="00955380" w:rsidRDefault="009B61F0">
      <w:pPr>
        <w:ind w:firstLine="720"/>
        <w:rPr>
          <w:b/>
          <w:bCs/>
        </w:rPr>
      </w:pPr>
    </w:p>
    <w:p w14:paraId="0000001E" w14:textId="77777777" w:rsidR="00D70CC7" w:rsidRDefault="00AB07EB">
      <w:pPr>
        <w:pStyle w:val="Heading1"/>
      </w:pPr>
      <w:bookmarkStart w:id="24" w:name="_tyjcwt" w:colFirst="0" w:colLast="0"/>
      <w:bookmarkEnd w:id="24"/>
      <w:r>
        <w:t>Results</w:t>
      </w:r>
    </w:p>
    <w:p w14:paraId="00000021" w14:textId="294A8704" w:rsidR="00D70CC7" w:rsidRDefault="00AB07EB">
      <w:pPr>
        <w:ind w:firstLine="720"/>
      </w:pPr>
      <w:bookmarkStart w:id="25" w:name="_3dy6vkm" w:colFirst="0" w:colLast="0"/>
      <w:bookmarkEnd w:id="25"/>
      <w:r>
        <w:t xml:space="preserve">To investigate </w:t>
      </w:r>
      <w:r w:rsidR="00171796">
        <w:t>our first three predictions</w:t>
      </w:r>
      <w:r>
        <w:t xml:space="preserve">, we conducted a 4 x 2 x 2 mixed ANOVA using the </w:t>
      </w:r>
      <w:proofErr w:type="spellStart"/>
      <w:r>
        <w:t>ez</w:t>
      </w:r>
      <w:proofErr w:type="spellEnd"/>
      <w:r>
        <w:t xml:space="preserve"> package (Lawrence, 2016) in the R programming language (R Core Team, 2020)</w:t>
      </w:r>
      <w:r w:rsidR="00D7059E">
        <w:t xml:space="preserve">. </w:t>
      </w:r>
      <w:r w:rsidR="004425F3">
        <w:t>The Greenhouse</w:t>
      </w:r>
      <w:r>
        <w:t>-</w:t>
      </w:r>
      <w:proofErr w:type="spellStart"/>
      <w:r>
        <w:t>Geisser</w:t>
      </w:r>
      <w:proofErr w:type="spellEnd"/>
      <w:r>
        <w:t xml:space="preserve"> </w:t>
      </w:r>
      <w:r w:rsidR="00D7059E">
        <w:t xml:space="preserve">correction was applied </w:t>
      </w:r>
      <w:r>
        <w:t xml:space="preserve">to examine the influence of three independent </w:t>
      </w:r>
      <w:r>
        <w:lastRenderedPageBreak/>
        <w:t xml:space="preserve">variables (emotions, </w:t>
      </w:r>
      <w:r w:rsidR="008417E6">
        <w:t xml:space="preserve">lyrics, </w:t>
      </w:r>
      <w:r>
        <w:t xml:space="preserve">gender) on ratings of emotion. Our </w:t>
      </w:r>
      <w:r w:rsidR="00EB7233">
        <w:t xml:space="preserve">emotions condition </w:t>
      </w:r>
      <w:r w:rsidR="00FB5AFB">
        <w:t xml:space="preserve">had </w:t>
      </w:r>
      <w:r w:rsidR="00EB7233">
        <w:t xml:space="preserve">four levels (happy, </w:t>
      </w:r>
      <w:r w:rsidR="009D207C">
        <w:t xml:space="preserve">calm, </w:t>
      </w:r>
      <w:r w:rsidR="00EB7233">
        <w:t xml:space="preserve">sad, angry), our </w:t>
      </w:r>
      <w:r>
        <w:t xml:space="preserve">lyrics condition </w:t>
      </w:r>
      <w:r w:rsidR="00FB5AFB">
        <w:t xml:space="preserve">had </w:t>
      </w:r>
      <w:r>
        <w:t xml:space="preserve">two levels (lyrics, no-lyrics), and our between-subjects gender variable </w:t>
      </w:r>
      <w:r w:rsidR="00FB5AFB">
        <w:t xml:space="preserve">had </w:t>
      </w:r>
      <w:r>
        <w:t>two levels (female</w:t>
      </w:r>
      <w:r w:rsidR="00EE341E">
        <w:t>,</w:t>
      </w:r>
      <w:r>
        <w:t xml:space="preserve"> male). The ANOVA was computed with Type III sum-of-squares. </w:t>
      </w:r>
      <w:r w:rsidR="00221319">
        <w:t xml:space="preserve">Main effects were explored </w:t>
      </w:r>
      <w:r w:rsidR="007A364D">
        <w:t xml:space="preserve">using a Tukey HSD test implemented in the </w:t>
      </w:r>
      <w:proofErr w:type="spellStart"/>
      <w:r w:rsidR="007A364D">
        <w:t>multcomp</w:t>
      </w:r>
      <w:proofErr w:type="spellEnd"/>
      <w:r w:rsidR="007A364D">
        <w:t xml:space="preserve"> package in R (</w:t>
      </w:r>
      <w:proofErr w:type="spellStart"/>
      <w:r w:rsidR="007A364D">
        <w:t>Hothorn</w:t>
      </w:r>
      <w:proofErr w:type="spellEnd"/>
      <w:r w:rsidR="007A364D">
        <w:t xml:space="preserve"> et al., 2014).</w:t>
      </w:r>
    </w:p>
    <w:p w14:paraId="00000023" w14:textId="516FB157" w:rsidR="00D70CC7" w:rsidRDefault="00287B33" w:rsidP="00C306C1">
      <w:pPr>
        <w:ind w:firstLine="720"/>
      </w:pPr>
      <w:r>
        <w:t xml:space="preserve">Prediction (1) was upheld </w:t>
      </w:r>
      <w:r w:rsidR="00C306C1">
        <w:t>insofar as</w:t>
      </w:r>
      <w:r w:rsidR="00303D9E">
        <w:t xml:space="preserve"> there was</w:t>
      </w:r>
      <w:r w:rsidR="00E94919">
        <w:t xml:space="preserve"> </w:t>
      </w:r>
      <w:r w:rsidR="00E91CBC" w:rsidRPr="00CA5D18">
        <w:t xml:space="preserve">a </w:t>
      </w:r>
      <w:r w:rsidR="001F6789" w:rsidRPr="00CA5D18">
        <w:t xml:space="preserve">significant </w:t>
      </w:r>
      <w:r w:rsidR="00E91CBC" w:rsidRPr="00CA5D18">
        <w:t>main effect of emotion</w:t>
      </w:r>
      <w:r w:rsidR="00303D9E" w:rsidRPr="00CA5D18">
        <w:t>,</w:t>
      </w:r>
      <w:r w:rsidR="00E91CBC" w:rsidRPr="00CA5D18">
        <w:t xml:space="preserve"> </w:t>
      </w:r>
      <w:r w:rsidR="00303D9E" w:rsidRPr="00CA5D18">
        <w:rPr>
          <w:i/>
          <w:iCs/>
        </w:rPr>
        <w:t>F(</w:t>
      </w:r>
      <w:r w:rsidR="00303D9E" w:rsidRPr="000973A5">
        <w:t>3, 264.30)</w:t>
      </w:r>
      <w:r w:rsidR="00DC61DC" w:rsidRPr="000973A5">
        <w:t>=</w:t>
      </w:r>
      <w:r w:rsidR="00303D9E" w:rsidRPr="000973A5">
        <w:t>28.24,</w:t>
      </w:r>
      <w:r w:rsidR="00303D9E" w:rsidRPr="000973A5">
        <w:rPr>
          <w:i/>
        </w:rPr>
        <w:t xml:space="preserve"> p</w:t>
      </w:r>
      <w:r w:rsidR="00303D9E" w:rsidRPr="000973A5">
        <w:t>&lt;.001</w:t>
      </w:r>
      <w:r w:rsidR="00AD4439" w:rsidRPr="000973A5">
        <w:t>, η²</w:t>
      </w:r>
      <w:r w:rsidR="00AD4439" w:rsidRPr="000973A5">
        <w:rPr>
          <w:vertAlign w:val="subscript"/>
        </w:rPr>
        <w:t xml:space="preserve">G </w:t>
      </w:r>
      <w:r w:rsidR="00AD4439" w:rsidRPr="000973A5">
        <w:t>=.11</w:t>
      </w:r>
      <w:r w:rsidR="00303D9E" w:rsidRPr="000973A5">
        <w:t>,</w:t>
      </w:r>
      <w:r w:rsidR="00211D4B" w:rsidRPr="000973A5">
        <w:rPr>
          <w:vertAlign w:val="superscript"/>
        </w:rPr>
        <w:footnoteReference w:id="5"/>
      </w:r>
      <w:r w:rsidR="00303D9E" w:rsidRPr="000973A5">
        <w:t xml:space="preserve"> </w:t>
      </w:r>
      <w:r w:rsidR="000E0AF4" w:rsidRPr="00CA5D18">
        <w:t>although</w:t>
      </w:r>
      <w:r w:rsidR="00E91CBC" w:rsidRPr="00CA5D18">
        <w:t xml:space="preserve"> </w:t>
      </w:r>
      <w:r w:rsidR="00915E5E" w:rsidRPr="00CA5D18">
        <w:t>excerpts intended to convey happiness were not rated higher for happiness</w:t>
      </w:r>
      <w:r w:rsidR="00E91CBC" w:rsidRPr="00CA5D18">
        <w:t xml:space="preserve"> </w:t>
      </w:r>
      <w:r w:rsidR="00A85E46" w:rsidRPr="000973A5">
        <w:t>(</w:t>
      </w:r>
      <w:r w:rsidR="00A85E46" w:rsidRPr="00CA5D18">
        <w:rPr>
          <w:i/>
          <w:iCs/>
        </w:rPr>
        <w:t>M</w:t>
      </w:r>
      <w:r w:rsidR="00A85E46" w:rsidRPr="000973A5">
        <w:t xml:space="preserve">=5.10, </w:t>
      </w:r>
      <w:r w:rsidR="00A85E46" w:rsidRPr="00CA5D18">
        <w:rPr>
          <w:i/>
          <w:iCs/>
        </w:rPr>
        <w:t>SD</w:t>
      </w:r>
      <w:r w:rsidR="00A85E46" w:rsidRPr="000973A5">
        <w:t xml:space="preserve">=2.71) </w:t>
      </w:r>
      <w:r w:rsidR="00E91CBC" w:rsidRPr="00CA5D18">
        <w:t>than music in the other three categories</w:t>
      </w:r>
      <w:r w:rsidR="00455F96" w:rsidRPr="00CA5D18">
        <w:t xml:space="preserve"> (</w:t>
      </w:r>
      <w:r w:rsidR="0030105A" w:rsidRPr="00CA5D18">
        <w:t xml:space="preserve">sad: </w:t>
      </w:r>
      <w:r w:rsidR="0030105A" w:rsidRPr="00CA5D18">
        <w:rPr>
          <w:i/>
          <w:iCs/>
        </w:rPr>
        <w:t>M</w:t>
      </w:r>
      <w:r w:rsidR="0030105A">
        <w:t>=6.06, SD=2.52; calm:</w:t>
      </w:r>
      <w:r w:rsidR="00DC61DC">
        <w:t xml:space="preserve"> </w:t>
      </w:r>
      <w:r w:rsidR="0030105A" w:rsidRPr="00CA5D18">
        <w:rPr>
          <w:i/>
          <w:iCs/>
        </w:rPr>
        <w:t>M</w:t>
      </w:r>
      <w:r w:rsidR="0030105A">
        <w:t xml:space="preserve">=6.63, </w:t>
      </w:r>
      <w:r w:rsidR="0030105A" w:rsidRPr="00CA5D18">
        <w:rPr>
          <w:i/>
          <w:iCs/>
        </w:rPr>
        <w:t>SD</w:t>
      </w:r>
      <w:r w:rsidR="0030105A">
        <w:t xml:space="preserve">=1.98; angry: </w:t>
      </w:r>
      <w:r w:rsidR="0030105A" w:rsidRPr="00CA5D18">
        <w:rPr>
          <w:i/>
          <w:iCs/>
        </w:rPr>
        <w:t>M</w:t>
      </w:r>
      <w:r w:rsidR="0030105A">
        <w:t>=5.56, SD=2.98)</w:t>
      </w:r>
      <w:r w:rsidR="005F20FB">
        <w:t xml:space="preserve">. </w:t>
      </w:r>
      <w:r w:rsidR="00D47F19">
        <w:t xml:space="preserve">Other than the difference </w:t>
      </w:r>
      <w:r w:rsidR="004E49C5">
        <w:t xml:space="preserve">between ratings for </w:t>
      </w:r>
      <w:r w:rsidR="00915E5E">
        <w:t>exce</w:t>
      </w:r>
      <w:r w:rsidR="00C83A42">
        <w:t>rpts intended to convey</w:t>
      </w:r>
      <w:r w:rsidR="004E49C5">
        <w:t xml:space="preserve"> </w:t>
      </w:r>
      <w:r w:rsidR="00C83A42">
        <w:t>sadness and calmness</w:t>
      </w:r>
      <w:r w:rsidR="004958AD">
        <w:t xml:space="preserve"> (</w:t>
      </w:r>
      <w:r w:rsidR="004958AD" w:rsidRPr="00CA5D18">
        <w:rPr>
          <w:i/>
          <w:iCs/>
        </w:rPr>
        <w:t>p</w:t>
      </w:r>
      <w:r w:rsidR="004958AD">
        <w:t>=.37)</w:t>
      </w:r>
      <w:r w:rsidR="004E49C5">
        <w:t xml:space="preserve">, which was non-significant, all differences were </w:t>
      </w:r>
      <w:r w:rsidR="00B5630E">
        <w:t>significant (calm vs</w:t>
      </w:r>
      <w:r w:rsidR="0031476C">
        <w:t>.</w:t>
      </w:r>
      <w:r w:rsidR="00B5630E">
        <w:t xml:space="preserve"> happy, </w:t>
      </w:r>
      <w:r w:rsidR="00B5630E">
        <w:rPr>
          <w:i/>
          <w:iCs/>
        </w:rPr>
        <w:t>t</w:t>
      </w:r>
      <w:r w:rsidR="00B5630E">
        <w:t>=</w:t>
      </w:r>
      <w:r w:rsidR="004958AD">
        <w:t>9.00</w:t>
      </w:r>
      <w:r w:rsidR="00B5630E">
        <w:t xml:space="preserve"> </w:t>
      </w:r>
      <w:r w:rsidR="00B5630E">
        <w:rPr>
          <w:i/>
          <w:iCs/>
        </w:rPr>
        <w:t>p</w:t>
      </w:r>
      <w:r w:rsidR="00DC61DC">
        <w:t>&lt;.001</w:t>
      </w:r>
      <w:r w:rsidR="00A34C6A">
        <w:t>; angry vs</w:t>
      </w:r>
      <w:r w:rsidR="0031476C">
        <w:t>.</w:t>
      </w:r>
      <w:r w:rsidR="00A34C6A">
        <w:t xml:space="preserve"> happy, </w:t>
      </w:r>
      <w:r w:rsidR="00A34C6A">
        <w:rPr>
          <w:i/>
          <w:iCs/>
        </w:rPr>
        <w:t>t</w:t>
      </w:r>
      <w:r w:rsidR="00A34C6A">
        <w:t>=</w:t>
      </w:r>
      <w:r w:rsidR="004958AD">
        <w:t>3.98</w:t>
      </w:r>
      <w:r w:rsidR="00A34C6A">
        <w:t xml:space="preserve">, </w:t>
      </w:r>
      <w:r w:rsidR="00A34C6A">
        <w:rPr>
          <w:i/>
          <w:iCs/>
        </w:rPr>
        <w:t>p</w:t>
      </w:r>
      <w:r w:rsidR="00A34C6A">
        <w:t>&lt;.001</w:t>
      </w:r>
      <w:r w:rsidR="00D76ADC">
        <w:t>; sad vs</w:t>
      </w:r>
      <w:r w:rsidR="0031476C">
        <w:t>.</w:t>
      </w:r>
      <w:r w:rsidR="00D76ADC">
        <w:t xml:space="preserve"> happy, </w:t>
      </w:r>
      <w:r w:rsidR="00D76ADC">
        <w:rPr>
          <w:i/>
          <w:iCs/>
        </w:rPr>
        <w:t>t</w:t>
      </w:r>
      <w:r w:rsidR="00D76ADC">
        <w:t>=</w:t>
      </w:r>
      <w:r w:rsidR="004958AD">
        <w:t>7.13</w:t>
      </w:r>
      <w:r w:rsidR="00D76ADC">
        <w:t xml:space="preserve">, </w:t>
      </w:r>
      <w:r w:rsidR="00D76ADC">
        <w:rPr>
          <w:i/>
          <w:iCs/>
        </w:rPr>
        <w:t>p</w:t>
      </w:r>
      <w:r w:rsidR="00D76ADC">
        <w:t xml:space="preserve">&lt;.001; </w:t>
      </w:r>
      <w:r w:rsidR="00DB14E9">
        <w:t>angry vs</w:t>
      </w:r>
      <w:r w:rsidR="0031476C">
        <w:t>.</w:t>
      </w:r>
      <w:r w:rsidR="00DB14E9">
        <w:t xml:space="preserve"> calm,</w:t>
      </w:r>
      <w:r w:rsidR="00DB14E9" w:rsidRPr="00DB14E9">
        <w:rPr>
          <w:i/>
          <w:iCs/>
        </w:rPr>
        <w:t xml:space="preserve"> </w:t>
      </w:r>
      <w:r w:rsidR="00DB14E9">
        <w:rPr>
          <w:i/>
          <w:iCs/>
        </w:rPr>
        <w:t>t</w:t>
      </w:r>
      <w:r w:rsidR="00DB14E9">
        <w:t>=</w:t>
      </w:r>
      <w:r w:rsidR="004958AD">
        <w:t>-5.01</w:t>
      </w:r>
      <w:r w:rsidR="00DB14E9">
        <w:t xml:space="preserve">, </w:t>
      </w:r>
      <w:r w:rsidR="00DB14E9">
        <w:rPr>
          <w:i/>
          <w:iCs/>
        </w:rPr>
        <w:t>p</w:t>
      </w:r>
      <w:r w:rsidR="00DB14E9">
        <w:t xml:space="preserve">&lt;.001; </w:t>
      </w:r>
      <w:r w:rsidR="007867B2">
        <w:t>sad vs</w:t>
      </w:r>
      <w:r w:rsidR="0031476C">
        <w:t>.</w:t>
      </w:r>
      <w:r w:rsidR="007867B2">
        <w:t xml:space="preserve"> angry,</w:t>
      </w:r>
      <w:r w:rsidR="007867B2" w:rsidRPr="007867B2">
        <w:rPr>
          <w:i/>
          <w:iCs/>
        </w:rPr>
        <w:t xml:space="preserve"> </w:t>
      </w:r>
      <w:r w:rsidR="007867B2">
        <w:rPr>
          <w:i/>
          <w:iCs/>
        </w:rPr>
        <w:t>t</w:t>
      </w:r>
      <w:r w:rsidR="007867B2">
        <w:t>=</w:t>
      </w:r>
      <w:r w:rsidR="004958AD">
        <w:t>3.14</w:t>
      </w:r>
      <w:r w:rsidR="007867B2">
        <w:t xml:space="preserve">, </w:t>
      </w:r>
      <w:r w:rsidR="007867B2">
        <w:rPr>
          <w:i/>
          <w:iCs/>
        </w:rPr>
        <w:t>p</w:t>
      </w:r>
      <w:r w:rsidR="007867B2">
        <w:t>&lt;.01)</w:t>
      </w:r>
      <w:r w:rsidR="00B024E5">
        <w:t>.</w:t>
      </w:r>
      <w:r w:rsidR="00C76597">
        <w:t xml:space="preserve"> </w:t>
      </w:r>
      <w:r w:rsidR="00C306C1">
        <w:t>Prediction (2) was also upheld insofar as there wa</w:t>
      </w:r>
      <w:r w:rsidR="00B024E5">
        <w:t>s a main effect of lyrics</w:t>
      </w:r>
      <w:r w:rsidR="00E434E3">
        <w:t xml:space="preserve">, </w:t>
      </w:r>
      <w:proofErr w:type="gramStart"/>
      <w:r w:rsidR="00E434E3" w:rsidRPr="00CA5D18">
        <w:rPr>
          <w:i/>
          <w:iCs/>
        </w:rPr>
        <w:t>F</w:t>
      </w:r>
      <w:r w:rsidR="00E434E3">
        <w:t>(</w:t>
      </w:r>
      <w:proofErr w:type="gramEnd"/>
      <w:r w:rsidR="00E434E3">
        <w:t xml:space="preserve">1, 103)=203.46, </w:t>
      </w:r>
      <w:r w:rsidR="00AD4439" w:rsidRPr="00DB0406">
        <w:rPr>
          <w:i/>
          <w:iCs/>
        </w:rPr>
        <w:t>p</w:t>
      </w:r>
      <w:r w:rsidR="00AD4439">
        <w:t xml:space="preserve"> &lt;.001</w:t>
      </w:r>
      <w:r w:rsidR="00E434E3">
        <w:t>, η²</w:t>
      </w:r>
      <w:r w:rsidR="00E434E3">
        <w:rPr>
          <w:vertAlign w:val="subscript"/>
        </w:rPr>
        <w:t>G</w:t>
      </w:r>
      <w:r w:rsidR="00E434E3">
        <w:t>=.10</w:t>
      </w:r>
      <w:r w:rsidR="006B7C16">
        <w:t>, although</w:t>
      </w:r>
      <w:r w:rsidR="003B01BD">
        <w:t xml:space="preserve"> </w:t>
      </w:r>
      <w:r w:rsidR="00C83A42">
        <w:t>excerpts</w:t>
      </w:r>
      <w:r w:rsidR="003B01BD">
        <w:t xml:space="preserve"> without lyrics </w:t>
      </w:r>
      <w:r w:rsidR="00C83A42">
        <w:t>did not receive higher ratings</w:t>
      </w:r>
      <w:r w:rsidR="003B01BD">
        <w:t xml:space="preserve"> </w:t>
      </w:r>
      <w:r w:rsidR="00504C2D">
        <w:t>(</w:t>
      </w:r>
      <w:r w:rsidR="00504C2D" w:rsidRPr="00707169">
        <w:rPr>
          <w:i/>
          <w:iCs/>
        </w:rPr>
        <w:t>M</w:t>
      </w:r>
      <w:r w:rsidR="00504C2D">
        <w:t>=</w:t>
      </w:r>
      <w:r w:rsidR="008536CA">
        <w:t>5</w:t>
      </w:r>
      <w:r w:rsidR="00504C2D">
        <w:t xml:space="preserve">.34, </w:t>
      </w:r>
      <w:r w:rsidR="00504C2D" w:rsidRPr="00707169">
        <w:rPr>
          <w:i/>
          <w:iCs/>
        </w:rPr>
        <w:t>SD</w:t>
      </w:r>
      <w:r w:rsidR="00504C2D">
        <w:t>=2.</w:t>
      </w:r>
      <w:r w:rsidR="008536CA">
        <w:t>64</w:t>
      </w:r>
      <w:r w:rsidR="00504C2D">
        <w:t xml:space="preserve">) </w:t>
      </w:r>
      <w:r w:rsidR="003B01BD">
        <w:t xml:space="preserve">than </w:t>
      </w:r>
      <w:r w:rsidR="00C83A42">
        <w:t>excerpts</w:t>
      </w:r>
      <w:r w:rsidR="003B01BD">
        <w:t xml:space="preserve"> with lyrics</w:t>
      </w:r>
      <w:r w:rsidR="00E434E3">
        <w:t xml:space="preserve"> </w:t>
      </w:r>
      <w:r w:rsidR="00504C2D">
        <w:t>(</w:t>
      </w:r>
      <w:r w:rsidR="00504C2D" w:rsidRPr="00707169">
        <w:rPr>
          <w:i/>
          <w:iCs/>
        </w:rPr>
        <w:t>M</w:t>
      </w:r>
      <w:r w:rsidR="00504C2D">
        <w:t xml:space="preserve">=6.34, </w:t>
      </w:r>
      <w:r w:rsidR="00504C2D" w:rsidRPr="00707169">
        <w:rPr>
          <w:i/>
          <w:iCs/>
        </w:rPr>
        <w:t>SD</w:t>
      </w:r>
      <w:r w:rsidR="00504C2D">
        <w:t>=2.52</w:t>
      </w:r>
      <w:r w:rsidR="00E96AB0">
        <w:t>).</w:t>
      </w:r>
      <w:r w:rsidR="00647A7E">
        <w:t xml:space="preserve"> </w:t>
      </w:r>
      <w:r w:rsidR="00405B23">
        <w:t xml:space="preserve">There was no main effect of gender, and Prediction (3), </w:t>
      </w:r>
      <w:r w:rsidR="007B3B0D">
        <w:t xml:space="preserve">that we would find an interaction between </w:t>
      </w:r>
      <w:r w:rsidR="00563837">
        <w:t xml:space="preserve">gender and lyrics such that women would </w:t>
      </w:r>
      <w:r w:rsidR="009D4865">
        <w:t>award lower ratings to</w:t>
      </w:r>
      <w:r w:rsidR="00563837">
        <w:t xml:space="preserve"> </w:t>
      </w:r>
      <w:r w:rsidR="009D4865">
        <w:t>no-</w:t>
      </w:r>
      <w:r w:rsidR="00563837">
        <w:t xml:space="preserve">lyrics </w:t>
      </w:r>
      <w:r w:rsidR="009D4865">
        <w:t xml:space="preserve">excerpts </w:t>
      </w:r>
      <w:r w:rsidR="00563837">
        <w:t xml:space="preserve">than </w:t>
      </w:r>
      <w:r w:rsidR="001B1CD4">
        <w:t>men</w:t>
      </w:r>
      <w:r w:rsidR="006B02A7">
        <w:t>,</w:t>
      </w:r>
      <w:r w:rsidR="001B1CD4">
        <w:t xml:space="preserve"> was not upheld.</w:t>
      </w:r>
      <w:r w:rsidR="00AB07EB">
        <w:t xml:space="preserve"> </w:t>
      </w:r>
    </w:p>
    <w:p w14:paraId="00000024" w14:textId="29BCF5B6" w:rsidR="00D70CC7" w:rsidRDefault="00AB07EB">
      <w:pPr>
        <w:ind w:firstLine="720"/>
      </w:pPr>
      <w:r>
        <w:t>To</w:t>
      </w:r>
      <w:r w:rsidR="002638CB">
        <w:t xml:space="preserve"> test </w:t>
      </w:r>
      <w:r w:rsidR="00A06CF5">
        <w:t xml:space="preserve">for a main effect of combined emotion category such that </w:t>
      </w:r>
      <w:r w:rsidR="009D4865">
        <w:t xml:space="preserve">excerpts in the </w:t>
      </w:r>
      <w:r w:rsidR="00A06CF5">
        <w:t xml:space="preserve">positive category would </w:t>
      </w:r>
      <w:r w:rsidR="009D4865">
        <w:t xml:space="preserve">receive higher ratings than </w:t>
      </w:r>
      <w:r w:rsidR="00B34FE7">
        <w:t>excerpts i</w:t>
      </w:r>
      <w:r w:rsidR="00A06CF5">
        <w:t>n the negative category</w:t>
      </w:r>
      <w:r w:rsidR="000B0495">
        <w:t xml:space="preserve"> (Prediction 4)</w:t>
      </w:r>
      <w:r w:rsidR="004D7FC4">
        <w:t xml:space="preserve">, </w:t>
      </w:r>
      <w:r w:rsidR="00420B0D">
        <w:t>and a potential interaction between emotion</w:t>
      </w:r>
      <w:r w:rsidR="008417E6">
        <w:t xml:space="preserve"> </w:t>
      </w:r>
      <w:r w:rsidR="00EB7233">
        <w:t xml:space="preserve">and lyrics, </w:t>
      </w:r>
      <w:r>
        <w:t xml:space="preserve">we </w:t>
      </w:r>
      <w:r w:rsidR="001C1C0C">
        <w:t xml:space="preserve">carried out a 2 x 2 repeated-measures ANOVA in which </w:t>
      </w:r>
      <w:r w:rsidR="003C41B5">
        <w:t xml:space="preserve">the two levels of emotion category were represented by </w:t>
      </w:r>
      <w:r w:rsidR="0045133C">
        <w:t>combining</w:t>
      </w:r>
      <w:r w:rsidR="0016400D">
        <w:t xml:space="preserve"> </w:t>
      </w:r>
      <w:r w:rsidR="00B34FE7">
        <w:t>r</w:t>
      </w:r>
      <w:r w:rsidR="00E23B3D">
        <w:t>atings for excerpts intended to convey happiness and calmness</w:t>
      </w:r>
      <w:r w:rsidR="003C41B5">
        <w:t xml:space="preserve">, and </w:t>
      </w:r>
      <w:r w:rsidR="00E23B3D">
        <w:t xml:space="preserve">ratings for excerpts intended to convey </w:t>
      </w:r>
      <w:r w:rsidR="00E23B3D">
        <w:lastRenderedPageBreak/>
        <w:t>sadness and anger</w:t>
      </w:r>
      <w:r w:rsidR="00537B27">
        <w:t>. The</w:t>
      </w:r>
      <w:r w:rsidR="0045133C">
        <w:t xml:space="preserve">re was still a main effect of lyrics, </w:t>
      </w:r>
      <w:proofErr w:type="gramStart"/>
      <w:r w:rsidR="0045133C" w:rsidRPr="00CA5D18">
        <w:rPr>
          <w:i/>
          <w:iCs/>
        </w:rPr>
        <w:t>F</w:t>
      </w:r>
      <w:r w:rsidR="0045133C">
        <w:t>(</w:t>
      </w:r>
      <w:proofErr w:type="gramEnd"/>
      <w:r w:rsidR="0045133C">
        <w:t xml:space="preserve">1,103)=212.77, </w:t>
      </w:r>
      <w:r w:rsidR="0045133C">
        <w:rPr>
          <w:i/>
        </w:rPr>
        <w:t>p</w:t>
      </w:r>
      <w:r w:rsidR="0045133C">
        <w:t>&lt;.05, η²</w:t>
      </w:r>
      <w:r w:rsidR="0045133C">
        <w:rPr>
          <w:vertAlign w:val="subscript"/>
        </w:rPr>
        <w:t>G</w:t>
      </w:r>
      <w:r w:rsidR="0045133C">
        <w:t xml:space="preserve">=.15, </w:t>
      </w:r>
      <w:r w:rsidR="00444A29">
        <w:t>but the main effect of emotion category was non-significant</w:t>
      </w:r>
      <w:r w:rsidR="00EA4E48">
        <w:t>,</w:t>
      </w:r>
      <w:r>
        <w:t xml:space="preserve"> </w:t>
      </w:r>
      <w:r w:rsidR="00223DDE" w:rsidRPr="00CA5D18">
        <w:rPr>
          <w:i/>
          <w:iCs/>
        </w:rPr>
        <w:t>F</w:t>
      </w:r>
      <w:r w:rsidR="00223DDE" w:rsidRPr="00EA4E48">
        <w:t>(</w:t>
      </w:r>
      <w:r w:rsidRPr="00EA4E48">
        <w:t>1,103)</w:t>
      </w:r>
      <w:r w:rsidRPr="0022102B">
        <w:t>=.04,</w:t>
      </w:r>
      <w:r w:rsidRPr="00CA5D18">
        <w:rPr>
          <w:i/>
          <w:iCs/>
        </w:rPr>
        <w:t xml:space="preserve"> </w:t>
      </w:r>
      <w:r w:rsidRPr="00EA4E48">
        <w:rPr>
          <w:i/>
          <w:iCs/>
        </w:rPr>
        <w:t>p</w:t>
      </w:r>
      <w:r w:rsidRPr="0022102B">
        <w:t>=.832</w:t>
      </w:r>
      <w:r w:rsidR="00EA4E48">
        <w:t xml:space="preserve">. There was, however, a </w:t>
      </w:r>
      <w:r w:rsidR="00891E61">
        <w:t xml:space="preserve">significant interaction between emotion and lyrics, </w:t>
      </w:r>
      <w:r w:rsidR="00223DDE" w:rsidRPr="00CA5D18">
        <w:rPr>
          <w:i/>
          <w:iCs/>
        </w:rPr>
        <w:t xml:space="preserve">F </w:t>
      </w:r>
      <w:r w:rsidR="00223DDE">
        <w:t>(</w:t>
      </w:r>
      <w:proofErr w:type="gramStart"/>
      <w:r>
        <w:t>1,103)=</w:t>
      </w:r>
      <w:proofErr w:type="gramEnd"/>
      <w:r>
        <w:t xml:space="preserve">5.81, </w:t>
      </w:r>
      <w:r>
        <w:rPr>
          <w:i/>
        </w:rPr>
        <w:t>p</w:t>
      </w:r>
      <w:r>
        <w:t>&lt; .05, η²</w:t>
      </w:r>
      <w:r>
        <w:rPr>
          <w:vertAlign w:val="subscript"/>
        </w:rPr>
        <w:t>G</w:t>
      </w:r>
      <w:r>
        <w:t xml:space="preserve"> &lt; 0.01</w:t>
      </w:r>
      <w:r w:rsidR="009A0E44">
        <w:t xml:space="preserve">, illustrated in </w:t>
      </w:r>
      <w:r w:rsidR="004879AB">
        <w:t>Figure 2</w:t>
      </w:r>
      <w:r w:rsidR="00A046A6">
        <w:t xml:space="preserve">. </w:t>
      </w:r>
    </w:p>
    <w:p w14:paraId="00000025" w14:textId="77777777" w:rsidR="00D70CC7" w:rsidRDefault="00AB07EB">
      <w:pPr>
        <w:ind w:firstLine="720"/>
      </w:pPr>
      <w:r>
        <w:tab/>
      </w:r>
      <w:r>
        <w:tab/>
      </w:r>
      <w:r>
        <w:tab/>
      </w:r>
      <w:r>
        <w:tab/>
        <w:t>[FIGURE 2]</w:t>
      </w:r>
    </w:p>
    <w:p w14:paraId="00000026" w14:textId="77777777" w:rsidR="00D70CC7" w:rsidRDefault="00D70CC7">
      <w:pPr>
        <w:pStyle w:val="Heading2"/>
      </w:pPr>
      <w:bookmarkStart w:id="26" w:name="_1t3h5sf" w:colFirst="0" w:colLast="0"/>
      <w:bookmarkEnd w:id="26"/>
    </w:p>
    <w:p w14:paraId="00000028" w14:textId="68AF55D1" w:rsidR="00D70CC7" w:rsidRDefault="00B42DDB">
      <w:pPr>
        <w:ind w:firstLine="720"/>
      </w:pPr>
      <w:bookmarkStart w:id="27" w:name="_4d34og8" w:colFirst="0" w:colLast="0"/>
      <w:bookmarkEnd w:id="27"/>
      <w:r>
        <w:t>To test</w:t>
      </w:r>
      <w:r w:rsidR="00614A76">
        <w:t xml:space="preserve"> </w:t>
      </w:r>
      <w:ins w:id="28" w:author="Jane Ginsborg" w:date="2022-07-17T18:26:00Z">
        <w:r w:rsidR="00F26858">
          <w:t>Prediction (5</w:t>
        </w:r>
        <w:proofErr w:type="gramStart"/>
        <w:r w:rsidR="00F26858">
          <w:t xml:space="preserve">), </w:t>
        </w:r>
      </w:ins>
      <w:r w:rsidR="00614A76">
        <w:t xml:space="preserve"> that</w:t>
      </w:r>
      <w:proofErr w:type="gramEnd"/>
      <w:r w:rsidR="00614A76">
        <w:t xml:space="preserve"> participants who scored higher on the musical training and emotion</w:t>
      </w:r>
      <w:r w:rsidR="00D01ADC">
        <w:t>s</w:t>
      </w:r>
      <w:r w:rsidR="00614A76">
        <w:t xml:space="preserve"> subscales of the Gold-MSI would give higher ratings </w:t>
      </w:r>
      <w:r w:rsidR="00B94B33">
        <w:t xml:space="preserve">to each emotion category </w:t>
      </w:r>
      <w:r w:rsidR="00614A76">
        <w:t xml:space="preserve">than participants </w:t>
      </w:r>
      <w:r w:rsidR="008D73F8">
        <w:t>who scored lower on these two subscales</w:t>
      </w:r>
      <w:ins w:id="29" w:author="Jane Ginsborg" w:date="2022-07-17T18:26:00Z">
        <w:r w:rsidR="00F26858">
          <w:t>,</w:t>
        </w:r>
      </w:ins>
      <w:r w:rsidR="008D73F8">
        <w:t xml:space="preserve"> </w:t>
      </w:r>
      <w:r w:rsidR="00AB07EB">
        <w:t xml:space="preserve">we </w:t>
      </w:r>
      <w:r w:rsidR="00F05B9A">
        <w:t xml:space="preserve">first </w:t>
      </w:r>
      <w:r w:rsidR="0079125F">
        <w:t>calculated</w:t>
      </w:r>
      <w:r w:rsidR="00AB07EB">
        <w:t xml:space="preserve"> </w:t>
      </w:r>
      <w:r w:rsidR="00C80350">
        <w:t xml:space="preserve">Pearson </w:t>
      </w:r>
      <w:r w:rsidR="00462FD9">
        <w:t>correlation</w:t>
      </w:r>
      <w:r w:rsidR="00C80350">
        <w:t xml:space="preserve"> coefficients</w:t>
      </w:r>
      <w:r w:rsidR="00462FD9">
        <w:t xml:space="preserve"> between </w:t>
      </w:r>
      <w:r w:rsidR="009D31D1">
        <w:t xml:space="preserve">participants’ </w:t>
      </w:r>
      <w:r w:rsidR="004663C3">
        <w:t xml:space="preserve">mean </w:t>
      </w:r>
      <w:r w:rsidR="009D31D1">
        <w:t xml:space="preserve">ratings </w:t>
      </w:r>
      <w:r w:rsidR="00386B33">
        <w:t xml:space="preserve">of the </w:t>
      </w:r>
      <w:r w:rsidR="00537B27">
        <w:t xml:space="preserve">excerpts intended to convey the </w:t>
      </w:r>
      <w:r w:rsidR="00386B33">
        <w:t>four emotions</w:t>
      </w:r>
      <w:r w:rsidR="00701C43">
        <w:t xml:space="preserve"> (happy, sad, calm, angry)</w:t>
      </w:r>
      <w:r w:rsidR="004663C3">
        <w:t xml:space="preserve"> and </w:t>
      </w:r>
      <w:r w:rsidR="00B32E8A">
        <w:t>their scores on the two subscales.</w:t>
      </w:r>
      <w:r w:rsidR="00A22D43">
        <w:t xml:space="preserve"> These are presented in Table 1 and illustrated in Figure 3.</w:t>
      </w:r>
      <w:r w:rsidR="00B32E8A">
        <w:t xml:space="preserve"> </w:t>
      </w:r>
      <w:r w:rsidR="00AB07EB">
        <w:t xml:space="preserve">The variable in the emotion condition refers to the emotion the </w:t>
      </w:r>
      <w:r w:rsidR="009716EE">
        <w:t xml:space="preserve">stimulus </w:t>
      </w:r>
      <w:r w:rsidR="00AB07EB">
        <w:t xml:space="preserve">was </w:t>
      </w:r>
      <w:r w:rsidR="009716EE">
        <w:t xml:space="preserve">intended </w:t>
      </w:r>
      <w:r w:rsidR="00AB07EB">
        <w:t xml:space="preserve">to represent and </w:t>
      </w:r>
      <w:r w:rsidR="00AA322C">
        <w:t xml:space="preserve">the individual’s </w:t>
      </w:r>
      <w:r w:rsidR="00AB07EB">
        <w:t>rating</w:t>
      </w:r>
      <w:r w:rsidR="00AA322C">
        <w:t xml:space="preserve"> of the stimulus</w:t>
      </w:r>
      <w:r w:rsidR="00AB07EB">
        <w:t xml:space="preserve">. For example, happy ratings are each participant’s rating </w:t>
      </w:r>
      <w:r w:rsidR="00FE2C58">
        <w:t xml:space="preserve">of the item </w:t>
      </w:r>
      <w:r w:rsidR="00AB07EB">
        <w:t xml:space="preserve">relating to “happy” </w:t>
      </w:r>
      <w:r w:rsidR="00FE2C58">
        <w:t xml:space="preserve">in relation to the stimulus intended </w:t>
      </w:r>
      <w:r w:rsidR="00AB07EB">
        <w:t xml:space="preserve">to represent </w:t>
      </w:r>
      <w:r w:rsidR="009B17E4">
        <w:t>happiness and</w:t>
      </w:r>
      <w:r w:rsidR="00AB07EB">
        <w:t xml:space="preserve"> represent the average rating across an emotional category per participant plotted against their score from the respective subs</w:t>
      </w:r>
      <w:r w:rsidR="00047923">
        <w:t>cale</w:t>
      </w:r>
      <w:r w:rsidR="00AB07EB">
        <w:t xml:space="preserve"> of the Gold-MSI.</w:t>
      </w:r>
      <w:r w:rsidR="00C80350">
        <w:t xml:space="preserve"> </w:t>
      </w:r>
      <w:r w:rsidR="004E0B7B">
        <w:t>As shown in Table 1 t</w:t>
      </w:r>
      <w:r w:rsidR="00C80350">
        <w:t xml:space="preserve">he highest correlations </w:t>
      </w:r>
      <w:r w:rsidR="004E0B7B">
        <w:t>were</w:t>
      </w:r>
      <w:r w:rsidR="00C80350">
        <w:t xml:space="preserve"> between the happy and calm ratings </w:t>
      </w:r>
      <w:r w:rsidR="004E0B7B">
        <w:t>and</w:t>
      </w:r>
      <w:r w:rsidR="00C80350">
        <w:t xml:space="preserve"> between the musical training and emotions subscales. </w:t>
      </w:r>
    </w:p>
    <w:p w14:paraId="00000029" w14:textId="77777777" w:rsidR="00D70CC7" w:rsidRDefault="00AB07EB">
      <w:r>
        <w:tab/>
      </w:r>
      <w:r>
        <w:tab/>
      </w:r>
      <w:r>
        <w:tab/>
      </w:r>
      <w:r>
        <w:tab/>
      </w:r>
      <w:r>
        <w:tab/>
      </w:r>
    </w:p>
    <w:p w14:paraId="0000002A" w14:textId="77777777" w:rsidR="00D70CC7" w:rsidRDefault="00AB07EB">
      <w:pPr>
        <w:ind w:left="2880" w:firstLine="720"/>
      </w:pPr>
      <w:r>
        <w:t>[TABLE 1]</w:t>
      </w:r>
    </w:p>
    <w:p w14:paraId="0000002B" w14:textId="77777777" w:rsidR="00D70CC7" w:rsidRDefault="00D70CC7"/>
    <w:p w14:paraId="0000002C" w14:textId="77777777" w:rsidR="00D70CC7" w:rsidRDefault="00AB07EB">
      <w:r>
        <w:tab/>
      </w:r>
      <w:r>
        <w:tab/>
      </w:r>
      <w:r>
        <w:tab/>
      </w:r>
      <w:r>
        <w:tab/>
      </w:r>
      <w:r>
        <w:tab/>
        <w:t>[FIGURE 3]</w:t>
      </w:r>
    </w:p>
    <w:p w14:paraId="0000002D" w14:textId="77777777" w:rsidR="00D70CC7" w:rsidRDefault="00D70CC7"/>
    <w:p w14:paraId="0000002E" w14:textId="19C88217" w:rsidR="00D70CC7" w:rsidRDefault="004C6709" w:rsidP="00AB3DA3">
      <w:pPr>
        <w:ind w:firstLine="720"/>
      </w:pPr>
      <w:r w:rsidRPr="002D1780">
        <w:lastRenderedPageBreak/>
        <w:t>Finally</w:t>
      </w:r>
      <w:r w:rsidR="00AB07EB" w:rsidRPr="002D1780">
        <w:t xml:space="preserve">, we </w:t>
      </w:r>
      <w:r w:rsidR="00FD30F3" w:rsidRPr="002D1780">
        <w:t xml:space="preserve">used the </w:t>
      </w:r>
      <w:proofErr w:type="spellStart"/>
      <w:r w:rsidR="00FD30F3" w:rsidRPr="002D1780">
        <w:t>lmerTest</w:t>
      </w:r>
      <w:proofErr w:type="spellEnd"/>
      <w:r w:rsidR="00FD30F3" w:rsidRPr="002D1780">
        <w:t xml:space="preserve"> package in R (Kuznetsova et al., 2017</w:t>
      </w:r>
      <w:r w:rsidR="00D8797D" w:rsidRPr="002D1780">
        <w:t>) to run</w:t>
      </w:r>
      <w:r w:rsidR="00AB07EB" w:rsidRPr="002D1780">
        <w:t xml:space="preserve"> a linear mixed-effects model</w:t>
      </w:r>
      <w:r w:rsidR="003A6C1D" w:rsidRPr="002D1780">
        <w:t xml:space="preserve"> to investigate our prediction that participants who scored higher on the Gold-MSI subscales also gave each emotional category higher ratings. We accomplished this by adding </w:t>
      </w:r>
      <w:r w:rsidR="00AB07EB" w:rsidRPr="002D1780">
        <w:t xml:space="preserve">both the emotions and musical training </w:t>
      </w:r>
      <w:r w:rsidR="00F92B98" w:rsidRPr="002D1780">
        <w:t xml:space="preserve">subscales of the Gold-MSI </w:t>
      </w:r>
      <w:r w:rsidR="00AB07EB" w:rsidRPr="002D1780">
        <w:t>as fixed effects</w:t>
      </w:r>
      <w:r w:rsidR="00C80350" w:rsidRPr="002D1780">
        <w:t>.</w:t>
      </w:r>
      <w:r w:rsidR="00B06D2A" w:rsidRPr="002D1780">
        <w:t xml:space="preserve"> </w:t>
      </w:r>
      <w:r w:rsidR="00A537DC" w:rsidRPr="002D1780">
        <w:t xml:space="preserve">The results </w:t>
      </w:r>
      <w:r w:rsidR="00AB07EB" w:rsidRPr="002D1780">
        <w:t xml:space="preserve">of the mixed-effects model </w:t>
      </w:r>
      <w:r w:rsidR="00466008" w:rsidRPr="002D1780">
        <w:t xml:space="preserve">analysis </w:t>
      </w:r>
      <w:r w:rsidR="00AB07EB" w:rsidRPr="002D1780">
        <w:t xml:space="preserve">are </w:t>
      </w:r>
      <w:r w:rsidR="00A537DC" w:rsidRPr="002D1780">
        <w:t>shown</w:t>
      </w:r>
      <w:r w:rsidR="00AB07EB" w:rsidRPr="002D1780">
        <w:t xml:space="preserve"> in Table 2.</w:t>
      </w:r>
      <w:r w:rsidR="003A6C1D" w:rsidRPr="002D1780">
        <w:t xml:space="preserve"> Paralleling the previous analyses that modeled the lyrics condition, this main effect was significant with the no-lyrics condition estimated to be lower (</w:t>
      </w:r>
      <w:r w:rsidR="00AB3DA3" w:rsidRPr="002D1780">
        <w:rPr>
          <w:i/>
          <w:iCs/>
        </w:rPr>
        <w:t>B</w:t>
      </w:r>
      <w:r w:rsidR="003A6C1D" w:rsidRPr="002D1780">
        <w:t>= -0.75) than the lyrics condition. Similarly, our four emotion categories exhibited the same pattern of responses as shown in Figure 2</w:t>
      </w:r>
      <w:r w:rsidR="00AB3DA3" w:rsidRPr="002D1780">
        <w:t xml:space="preserve"> in addition to the same single significant interaction. Unlike the previously reported ANOVA, the use of our mixed-effects model allowed us to incorporate individual level data for each </w:t>
      </w:r>
      <w:r w:rsidR="00A61A6F" w:rsidRPr="002D1780">
        <w:t>participants</w:t>
      </w:r>
      <w:r w:rsidR="00AB3DA3" w:rsidRPr="002D1780">
        <w:t>’ Gold-MSI subscale score. This additional information allowed us to investigate whether the musical training or emotion scale made a significant contribution to predicting our response variable. As shown in Table 2, the emotions subscale was a significant predictor (</w:t>
      </w:r>
      <w:r w:rsidR="00AB3DA3" w:rsidRPr="002D1780">
        <w:rPr>
          <w:i/>
          <w:iCs/>
        </w:rPr>
        <w:t xml:space="preserve">p </w:t>
      </w:r>
      <w:r w:rsidR="00AB3DA3" w:rsidRPr="002D1780">
        <w:t>= .03) whereas the musical training subscale was not (</w:t>
      </w:r>
      <w:r w:rsidR="00AB3DA3" w:rsidRPr="002D1780">
        <w:rPr>
          <w:i/>
          <w:iCs/>
        </w:rPr>
        <w:t xml:space="preserve">p </w:t>
      </w:r>
      <w:r w:rsidR="00AB3DA3" w:rsidRPr="002D1780">
        <w:t xml:space="preserve">= .07). </w:t>
      </w:r>
      <w:r w:rsidR="00AB07EB" w:rsidRPr="002D1780">
        <w:t xml:space="preserve">We also performed a similar analysis </w:t>
      </w:r>
      <w:ins w:id="30" w:author="Jane Ginsborg" w:date="2022-07-17T18:28:00Z">
        <w:r w:rsidR="004F12CB" w:rsidRPr="002D1780">
          <w:t>o</w:t>
        </w:r>
        <w:r w:rsidR="004F12CB">
          <w:t>f</w:t>
        </w:r>
        <w:r w:rsidR="004F12CB" w:rsidRPr="002D1780">
          <w:t xml:space="preserve"> </w:t>
        </w:r>
      </w:ins>
      <w:r w:rsidR="00AB07EB" w:rsidRPr="002D1780">
        <w:t xml:space="preserve">the data </w:t>
      </w:r>
      <w:r w:rsidR="00A61A6F" w:rsidRPr="002D1780">
        <w:t xml:space="preserve">adding </w:t>
      </w:r>
      <w:r w:rsidR="00AB07EB" w:rsidRPr="002D1780">
        <w:t>our familiarity rating as a predictor variable</w:t>
      </w:r>
      <w:r w:rsidR="00A61A6F" w:rsidRPr="002D1780">
        <w:t xml:space="preserve"> to the first mixed</w:t>
      </w:r>
      <w:ins w:id="31" w:author="Jane Ginsborg" w:date="2022-07-17T18:28:00Z">
        <w:r w:rsidR="004F12CB">
          <w:t>-</w:t>
        </w:r>
      </w:ins>
      <w:r w:rsidR="00A61A6F" w:rsidRPr="002D1780">
        <w:t>effects analysis</w:t>
      </w:r>
      <w:r w:rsidR="00AB07EB" w:rsidRPr="002D1780">
        <w:t xml:space="preserve">. </w:t>
      </w:r>
      <w:r w:rsidR="003A6C1D" w:rsidRPr="002D1780">
        <w:t xml:space="preserve">In this analysis, the familiarity rating </w:t>
      </w:r>
      <w:r w:rsidR="00AB07EB" w:rsidRPr="002D1780">
        <w:t>did not emerge as a significant predictor.</w:t>
      </w:r>
      <w:r w:rsidR="00A61A6F" w:rsidRPr="002D1780">
        <w:t xml:space="preserve"> This was done to ensure that familiarity with the stimuli did not affect our ratings.</w:t>
      </w:r>
      <w:r w:rsidR="00A61A6F">
        <w:t xml:space="preserve"> </w:t>
      </w:r>
      <w:r w:rsidR="00AB07EB">
        <w:t xml:space="preserve">     </w:t>
      </w:r>
    </w:p>
    <w:p w14:paraId="0000002F" w14:textId="77777777" w:rsidR="00D70CC7" w:rsidRDefault="00D70CC7"/>
    <w:p w14:paraId="00000030" w14:textId="77777777" w:rsidR="00D70CC7" w:rsidRDefault="00AB07EB">
      <w:pPr>
        <w:jc w:val="center"/>
      </w:pPr>
      <w:r>
        <w:t>[TABLE 2]</w:t>
      </w:r>
    </w:p>
    <w:p w14:paraId="00000031" w14:textId="77777777" w:rsidR="00D70CC7" w:rsidRDefault="00D70CC7">
      <w:pPr>
        <w:ind w:firstLine="720"/>
      </w:pPr>
    </w:p>
    <w:p w14:paraId="00000032" w14:textId="77777777" w:rsidR="00D70CC7" w:rsidRDefault="00AB07EB" w:rsidP="003843D6">
      <w:pPr>
        <w:pStyle w:val="Heading1"/>
      </w:pPr>
      <w:bookmarkStart w:id="32" w:name="_2s8eyo1" w:colFirst="0" w:colLast="0"/>
      <w:bookmarkEnd w:id="32"/>
      <w:r>
        <w:t xml:space="preserve">Discussion </w:t>
      </w:r>
    </w:p>
    <w:p w14:paraId="00000033" w14:textId="5F12400B" w:rsidR="00D70CC7" w:rsidRDefault="00FF77C3">
      <w:pPr>
        <w:ind w:firstLine="720"/>
      </w:pPr>
      <w:r>
        <w:t>In this study we aimed to</w:t>
      </w:r>
      <w:r w:rsidR="00AB07EB">
        <w:t xml:space="preserve"> replicate </w:t>
      </w:r>
      <w:r w:rsidR="00371977">
        <w:t xml:space="preserve">and extend </w:t>
      </w:r>
      <w:r>
        <w:t xml:space="preserve">Experiment 1 </w:t>
      </w:r>
      <w:r w:rsidR="00371977">
        <w:t>reported by Ali and Peynircioğlu (2006).</w:t>
      </w:r>
      <w:r w:rsidR="00A43A55">
        <w:t xml:space="preserve"> </w:t>
      </w:r>
      <w:r w:rsidR="00371977">
        <w:t>First</w:t>
      </w:r>
      <w:r w:rsidR="009B17E4">
        <w:t>,</w:t>
      </w:r>
      <w:r w:rsidR="00371977">
        <w:t xml:space="preserve"> we </w:t>
      </w:r>
      <w:r w:rsidR="00AB07EB">
        <w:t xml:space="preserve">discuss our </w:t>
      </w:r>
      <w:r w:rsidR="00371977">
        <w:t>r</w:t>
      </w:r>
      <w:r w:rsidR="00AB07EB">
        <w:t>eplication, then our extension</w:t>
      </w:r>
      <w:r w:rsidR="00371977">
        <w:t xml:space="preserve">, in which we considered </w:t>
      </w:r>
      <w:r w:rsidR="00F470DF">
        <w:t xml:space="preserve">the role of musical training and emotional engagement </w:t>
      </w:r>
      <w:r w:rsidR="00861074">
        <w:t xml:space="preserve">with music </w:t>
      </w:r>
      <w:r w:rsidR="00F470DF">
        <w:t xml:space="preserve">on ratings of </w:t>
      </w:r>
      <w:r w:rsidR="00B67B12">
        <w:lastRenderedPageBreak/>
        <w:t>excerpts</w:t>
      </w:r>
      <w:r w:rsidR="0027402C">
        <w:t xml:space="preserve"> </w:t>
      </w:r>
      <w:r w:rsidR="00F470DF">
        <w:t>with and without lyrics</w:t>
      </w:r>
      <w:r w:rsidR="00B67B12">
        <w:t xml:space="preserve"> intended to convey </w:t>
      </w:r>
      <w:r w:rsidR="00151EDA">
        <w:t>the four emotions</w:t>
      </w:r>
      <w:r w:rsidR="00964C50">
        <w:t>, and finally we reflect</w:t>
      </w:r>
      <w:r w:rsidR="00F470DF">
        <w:t xml:space="preserve"> </w:t>
      </w:r>
      <w:r w:rsidR="00AB07EB">
        <w:t xml:space="preserve">on the discrepancies between </w:t>
      </w:r>
      <w:r w:rsidR="00964C50">
        <w:t xml:space="preserve">the findings of the original experiment and its </w:t>
      </w:r>
      <w:r w:rsidR="00EC6B2F">
        <w:t>replication</w:t>
      </w:r>
      <w:r w:rsidR="00AB07EB">
        <w:t>.</w:t>
      </w:r>
    </w:p>
    <w:p w14:paraId="535DBEE4" w14:textId="59ECFF01" w:rsidR="00790394" w:rsidRDefault="004007D2" w:rsidP="00790394">
      <w:pPr>
        <w:ind w:firstLine="720"/>
      </w:pPr>
      <w:bookmarkStart w:id="33" w:name="_17dp8vu" w:colFirst="0" w:colLast="0"/>
      <w:bookmarkEnd w:id="33"/>
      <w:r>
        <w:t>Like</w:t>
      </w:r>
      <w:r w:rsidR="00AB07EB">
        <w:t xml:space="preserve"> Ali and Peynircioğlu (2006)</w:t>
      </w:r>
      <w:r>
        <w:t xml:space="preserve"> we foun</w:t>
      </w:r>
      <w:r w:rsidR="001476C7">
        <w:t xml:space="preserve">d main effects of emotion and lyrics on </w:t>
      </w:r>
      <w:r w:rsidR="00A82311">
        <w:t xml:space="preserve">listeners’ ratings of the </w:t>
      </w:r>
      <w:r w:rsidR="00151EDA">
        <w:t>excerpts</w:t>
      </w:r>
      <w:r w:rsidR="00CE67BC">
        <w:t xml:space="preserve">, and an interaction between them when </w:t>
      </w:r>
      <w:r w:rsidR="00151EDA">
        <w:t xml:space="preserve">ratings of excerpts intended to convey the </w:t>
      </w:r>
      <w:r w:rsidR="00CE67BC">
        <w:t xml:space="preserve">four categories </w:t>
      </w:r>
      <w:r w:rsidR="00151EDA">
        <w:t xml:space="preserve">of emotion </w:t>
      </w:r>
      <w:r w:rsidR="00EC238A">
        <w:t>(happy</w:t>
      </w:r>
      <w:r w:rsidR="00C457F8">
        <w:t xml:space="preserve"> and calm, sad and angry) </w:t>
      </w:r>
      <w:r w:rsidR="00EC238A">
        <w:t xml:space="preserve">were combined into </w:t>
      </w:r>
      <w:r w:rsidR="00513A4B">
        <w:t xml:space="preserve">two categories, </w:t>
      </w:r>
      <w:r w:rsidR="00EC238A">
        <w:t>positive and negative</w:t>
      </w:r>
      <w:r w:rsidR="00AB07EB">
        <w:t xml:space="preserve">. </w:t>
      </w:r>
      <w:r w:rsidR="00C457F8">
        <w:t xml:space="preserve">Our results </w:t>
      </w:r>
      <w:r w:rsidR="00C11C73">
        <w:t>differed from those of Ali and Peynircioğlu, however</w:t>
      </w:r>
      <w:r w:rsidR="006C031E">
        <w:t xml:space="preserve">, </w:t>
      </w:r>
      <w:r w:rsidR="007465D9">
        <w:t xml:space="preserve">as </w:t>
      </w:r>
      <w:r w:rsidR="00513A4B">
        <w:t>our</w:t>
      </w:r>
      <w:r w:rsidR="00A83141">
        <w:t xml:space="preserve"> participants awarded</w:t>
      </w:r>
      <w:r w:rsidR="007465D9">
        <w:t xml:space="preserve"> lower</w:t>
      </w:r>
      <w:r w:rsidR="00A83141">
        <w:t>, not higher</w:t>
      </w:r>
      <w:r w:rsidR="00893805">
        <w:t>,</w:t>
      </w:r>
      <w:r w:rsidR="00A83141">
        <w:t xml:space="preserve"> ratings to </w:t>
      </w:r>
      <w:r w:rsidR="00513A4B">
        <w:t>happy excerpts</w:t>
      </w:r>
      <w:r w:rsidR="00A83141">
        <w:t xml:space="preserve"> than to </w:t>
      </w:r>
      <w:r w:rsidR="000C41DB">
        <w:t>calm, ang</w:t>
      </w:r>
      <w:r w:rsidR="00513A4B">
        <w:t>ry</w:t>
      </w:r>
      <w:r w:rsidR="000C41DB">
        <w:t xml:space="preserve"> and sad</w:t>
      </w:r>
      <w:r w:rsidR="00513A4B">
        <w:t xml:space="preserve"> excerpts</w:t>
      </w:r>
      <w:r w:rsidR="008479A7">
        <w:t>, and</w:t>
      </w:r>
      <w:r w:rsidR="00A83141">
        <w:t xml:space="preserve"> the highest ratings to</w:t>
      </w:r>
      <w:r w:rsidR="008479A7">
        <w:t xml:space="preserve"> </w:t>
      </w:r>
      <w:r w:rsidR="00A83141">
        <w:t>calm</w:t>
      </w:r>
      <w:r w:rsidR="00513A4B">
        <w:t xml:space="preserve"> exce</w:t>
      </w:r>
      <w:r w:rsidR="0031476C">
        <w:t>rpt</w:t>
      </w:r>
      <w:r w:rsidR="00A83141">
        <w:t>s</w:t>
      </w:r>
      <w:r w:rsidR="008479A7">
        <w:t xml:space="preserve">. </w:t>
      </w:r>
      <w:r w:rsidR="00D62AFF">
        <w:t xml:space="preserve">Our results also differed from those of Ali and Peynircioğlu </w:t>
      </w:r>
      <w:r w:rsidR="00774DFD">
        <w:t xml:space="preserve">because </w:t>
      </w:r>
      <w:r w:rsidR="0031476C">
        <w:t>excerpts</w:t>
      </w:r>
      <w:r w:rsidR="00774DFD">
        <w:t xml:space="preserve"> with lyrics </w:t>
      </w:r>
      <w:r w:rsidR="00A83141">
        <w:t xml:space="preserve">received </w:t>
      </w:r>
      <w:r w:rsidR="00774DFD">
        <w:t>higher, not lower</w:t>
      </w:r>
      <w:r w:rsidR="00893805">
        <w:t>, ratings</w:t>
      </w:r>
      <w:r w:rsidR="00774DFD">
        <w:t xml:space="preserve"> than </w:t>
      </w:r>
      <w:r w:rsidR="0031476C">
        <w:t>excerpts</w:t>
      </w:r>
      <w:r w:rsidR="00F4259B">
        <w:t xml:space="preserve"> without lyrics, and this affected the interaction between </w:t>
      </w:r>
      <w:r w:rsidR="008C48B1">
        <w:t xml:space="preserve">lyrics </w:t>
      </w:r>
      <w:r w:rsidR="0031476C">
        <w:t>and emotions (positive vs. negative)</w:t>
      </w:r>
      <w:r w:rsidR="00790394">
        <w:t xml:space="preserve">. </w:t>
      </w:r>
    </w:p>
    <w:p w14:paraId="00000037" w14:textId="3C335F28" w:rsidR="00D70CC7" w:rsidRDefault="00590A99" w:rsidP="00790394">
      <w:pPr>
        <w:ind w:firstLine="720"/>
      </w:pPr>
      <w:r>
        <w:t xml:space="preserve">There are several possible explanations for the differences between the </w:t>
      </w:r>
      <w:r w:rsidR="00534FDE">
        <w:t xml:space="preserve">two sets of results. First, </w:t>
      </w:r>
      <w:r w:rsidR="00AB07EB">
        <w:t xml:space="preserve">our experiment was not an exact replication </w:t>
      </w:r>
      <w:r w:rsidR="00534FDE">
        <w:t>because</w:t>
      </w:r>
      <w:r w:rsidR="0003274A">
        <w:t>, although</w:t>
      </w:r>
      <w:r w:rsidR="00AB07EB">
        <w:t xml:space="preserve"> we attempted to obtain the </w:t>
      </w:r>
      <w:r w:rsidR="004028C0">
        <w:t>stimuli</w:t>
      </w:r>
      <w:r w:rsidR="0003274A" w:rsidRPr="0003274A">
        <w:t xml:space="preserve"> </w:t>
      </w:r>
      <w:r w:rsidR="00AE232B">
        <w:t xml:space="preserve">used in the </w:t>
      </w:r>
      <w:r w:rsidR="0003274A">
        <w:t>original</w:t>
      </w:r>
      <w:r w:rsidR="00AE232B">
        <w:t xml:space="preserve"> study</w:t>
      </w:r>
      <w:r w:rsidR="00AB07EB">
        <w:t xml:space="preserve">, the authors </w:t>
      </w:r>
      <w:r w:rsidR="00AE232B">
        <w:t xml:space="preserve">told </w:t>
      </w:r>
      <w:r w:rsidR="00A22C8A">
        <w:t>us that</w:t>
      </w:r>
      <w:r w:rsidR="00AB07EB">
        <w:t xml:space="preserve"> </w:t>
      </w:r>
      <w:r w:rsidR="00AE232B">
        <w:t>they</w:t>
      </w:r>
      <w:r w:rsidR="00AB07EB">
        <w:t xml:space="preserve"> were unavailable. </w:t>
      </w:r>
      <w:r w:rsidR="00C57B06">
        <w:t>The</w:t>
      </w:r>
      <w:r w:rsidR="004028C0">
        <w:t xml:space="preserve"> </w:t>
      </w:r>
      <w:r w:rsidR="002700A2">
        <w:t xml:space="preserve">no-lyrics </w:t>
      </w:r>
      <w:r w:rsidR="004028C0">
        <w:t>stimuli</w:t>
      </w:r>
      <w:r w:rsidR="00C57B06">
        <w:t xml:space="preserve"> </w:t>
      </w:r>
      <w:r w:rsidR="00522E95">
        <w:t xml:space="preserve">consisted of </w:t>
      </w:r>
      <w:r w:rsidR="002700A2">
        <w:t xml:space="preserve">pre-existing recordings of </w:t>
      </w:r>
      <w:r w:rsidR="00522E95">
        <w:t xml:space="preserve">jazz and classical melodies </w:t>
      </w:r>
      <w:r w:rsidR="00A307D2">
        <w:t>to which</w:t>
      </w:r>
      <w:r w:rsidR="00C57B06">
        <w:t xml:space="preserve"> </w:t>
      </w:r>
      <w:r w:rsidR="00AB07EB">
        <w:t xml:space="preserve">Ali and Peynircioğlu </w:t>
      </w:r>
      <w:r w:rsidR="00A307D2">
        <w:t>added</w:t>
      </w:r>
      <w:r w:rsidR="00AB07EB">
        <w:t xml:space="preserve"> lyrics </w:t>
      </w:r>
      <w:r w:rsidR="00075B6C">
        <w:t xml:space="preserve">taken </w:t>
      </w:r>
      <w:r w:rsidR="00AB07EB">
        <w:t xml:space="preserve">from popular </w:t>
      </w:r>
      <w:r w:rsidR="00A307D2">
        <w:t>songs</w:t>
      </w:r>
      <w:r w:rsidR="00AB07EB">
        <w:t xml:space="preserve">. </w:t>
      </w:r>
      <w:r w:rsidR="00F76B70">
        <w:t xml:space="preserve">It has been proposed by </w:t>
      </w:r>
      <w:r w:rsidR="00F76B70" w:rsidRPr="00B21FCB">
        <w:t xml:space="preserve">Song </w:t>
      </w:r>
      <w:r w:rsidR="00F76B70">
        <w:t>et al. (</w:t>
      </w:r>
      <w:r w:rsidR="00F76B70" w:rsidRPr="00B21FCB">
        <w:t>2016)</w:t>
      </w:r>
      <w:r w:rsidR="00F76B70">
        <w:t xml:space="preserve"> that</w:t>
      </w:r>
      <w:r w:rsidR="003133D5">
        <w:t xml:space="preserve"> music in</w:t>
      </w:r>
      <w:r w:rsidR="00F76B70" w:rsidRPr="00B21FCB">
        <w:t xml:space="preserve"> </w:t>
      </w:r>
      <w:r w:rsidR="00AB07EB">
        <w:t xml:space="preserve">popular and classical </w:t>
      </w:r>
      <w:r w:rsidR="003133D5">
        <w:t>genres</w:t>
      </w:r>
      <w:r w:rsidR="00E20DB4">
        <w:t xml:space="preserve"> may</w:t>
      </w:r>
      <w:r w:rsidR="00AB07EB">
        <w:t xml:space="preserve"> elicit </w:t>
      </w:r>
      <w:r w:rsidR="00E20DB4">
        <w:t xml:space="preserve">different kinds of </w:t>
      </w:r>
      <w:r w:rsidR="00AB07EB">
        <w:t>perceived emotion</w:t>
      </w:r>
      <w:r w:rsidR="00E20DB4">
        <w:t xml:space="preserve">, as may </w:t>
      </w:r>
      <w:r w:rsidR="00B75FEE">
        <w:t xml:space="preserve">music composed for </w:t>
      </w:r>
      <w:r w:rsidR="00AB07EB">
        <w:t xml:space="preserve">different </w:t>
      </w:r>
      <w:r w:rsidR="00AB07EB" w:rsidRPr="00B21FCB">
        <w:t>instrument</w:t>
      </w:r>
      <w:r w:rsidR="00F055C6">
        <w:t>s</w:t>
      </w:r>
      <w:r w:rsidR="00AB07EB" w:rsidRPr="00B21FCB">
        <w:t xml:space="preserve"> </w:t>
      </w:r>
      <w:hyperlink r:id="rId12">
        <w:r w:rsidR="00AB07EB" w:rsidRPr="00B21FCB">
          <w:rPr>
            <w:color w:val="000000"/>
          </w:rPr>
          <w:t>(Hailstone et al., 2009)</w:t>
        </w:r>
      </w:hyperlink>
      <w:r w:rsidR="00AB07EB" w:rsidRPr="00B21FCB">
        <w:t xml:space="preserve">. </w:t>
      </w:r>
      <w:r w:rsidR="004028C0">
        <w:t xml:space="preserve">Our </w:t>
      </w:r>
      <w:r w:rsidR="00AB07EB">
        <w:t xml:space="preserve">stimuli </w:t>
      </w:r>
      <w:r w:rsidR="005F565E">
        <w:t xml:space="preserve">consisted of </w:t>
      </w:r>
      <w:r w:rsidR="00683134">
        <w:t xml:space="preserve">pairs of </w:t>
      </w:r>
      <w:r w:rsidR="00FB4B8B">
        <w:t xml:space="preserve">excerpts </w:t>
      </w:r>
      <w:r w:rsidR="00683134">
        <w:t xml:space="preserve">from </w:t>
      </w:r>
      <w:r w:rsidR="005F565E">
        <w:t>the same songs</w:t>
      </w:r>
      <w:r w:rsidR="00CB33B5">
        <w:t xml:space="preserve">, </w:t>
      </w:r>
      <w:r w:rsidR="00AB07EB">
        <w:t>half</w:t>
      </w:r>
      <w:r w:rsidR="00A22C8A">
        <w:t xml:space="preserve"> </w:t>
      </w:r>
      <w:r w:rsidR="00AB07EB">
        <w:t>popular tunes and half</w:t>
      </w:r>
      <w:r w:rsidR="00A22C8A">
        <w:t xml:space="preserve"> </w:t>
      </w:r>
      <w:r w:rsidR="00CB33B5">
        <w:t>classical, with and without lyrics</w:t>
      </w:r>
      <w:r w:rsidR="00AB07EB">
        <w:t xml:space="preserve">. </w:t>
      </w:r>
      <w:r w:rsidR="009E097A">
        <w:t>In creating these</w:t>
      </w:r>
      <w:r w:rsidR="00AB07EB">
        <w:t xml:space="preserve"> novel stimuli, </w:t>
      </w:r>
      <w:r w:rsidR="009E097A">
        <w:t>we may have introduced</w:t>
      </w:r>
      <w:r w:rsidR="00AB07EB">
        <w:t xml:space="preserve"> confounding </w:t>
      </w:r>
      <w:r w:rsidR="009E097A">
        <w:t>variables</w:t>
      </w:r>
      <w:r w:rsidR="00AB07EB">
        <w:t xml:space="preserve"> such </w:t>
      </w:r>
      <w:r w:rsidR="00683134">
        <w:t xml:space="preserve">as </w:t>
      </w:r>
      <w:r w:rsidR="004A1592">
        <w:t xml:space="preserve">the use </w:t>
      </w:r>
      <w:r w:rsidR="00436528">
        <w:t>of the sung syllable (/</w:t>
      </w:r>
      <w:proofErr w:type="spellStart"/>
      <w:r w:rsidR="00436528">
        <w:t>nō</w:t>
      </w:r>
      <w:proofErr w:type="spellEnd"/>
      <w:r w:rsidR="00436528">
        <w:t>/)</w:t>
      </w:r>
      <w:r w:rsidR="00AB07EB">
        <w:t xml:space="preserve"> </w:t>
      </w:r>
      <w:r w:rsidR="00436528">
        <w:t xml:space="preserve">in the no-lyrics </w:t>
      </w:r>
      <w:r w:rsidR="00683134">
        <w:t>excerpts</w:t>
      </w:r>
      <w:r w:rsidR="00436528">
        <w:t xml:space="preserve">, which could have </w:t>
      </w:r>
      <w:r w:rsidR="00AB07EB">
        <w:t>semantic associations</w:t>
      </w:r>
      <w:r w:rsidR="00436528">
        <w:t>.</w:t>
      </w:r>
      <w:r w:rsidR="00AB07EB">
        <w:t xml:space="preserve"> </w:t>
      </w:r>
      <w:r w:rsidR="00802A77">
        <w:t>Second</w:t>
      </w:r>
      <w:r w:rsidR="006E61AF">
        <w:t>, unlike Ali and Peynircioğlu</w:t>
      </w:r>
      <w:r w:rsidR="00267F1C">
        <w:t>,</w:t>
      </w:r>
      <w:r w:rsidR="006E61AF">
        <w:t xml:space="preserve"> who </w:t>
      </w:r>
      <w:r w:rsidR="0088173C">
        <w:t xml:space="preserve">did not specify the basis </w:t>
      </w:r>
      <w:r w:rsidR="00D36F47">
        <w:t>on which the</w:t>
      </w:r>
      <w:r w:rsidR="00683134">
        <w:t>ir</w:t>
      </w:r>
      <w:r w:rsidR="00D36F47">
        <w:t xml:space="preserve"> stimuli</w:t>
      </w:r>
      <w:r w:rsidR="00267F1C">
        <w:t xml:space="preserve"> were to be rated</w:t>
      </w:r>
      <w:r w:rsidR="0088173C">
        <w:t xml:space="preserve">, we </w:t>
      </w:r>
      <w:r w:rsidR="00AB07EB">
        <w:t xml:space="preserve">prompted </w:t>
      </w:r>
      <w:r w:rsidR="00267F1C">
        <w:t>participants</w:t>
      </w:r>
      <w:r w:rsidR="00D36F47">
        <w:t xml:space="preserve"> to</w:t>
      </w:r>
      <w:r w:rsidR="00AB07EB">
        <w:t xml:space="preserve"> </w:t>
      </w:r>
      <w:r w:rsidR="00267F1C">
        <w:t>rate the</w:t>
      </w:r>
      <w:r w:rsidR="00683134">
        <w:t xml:space="preserve"> excerpts</w:t>
      </w:r>
      <w:r w:rsidR="00267F1C">
        <w:t xml:space="preserve"> </w:t>
      </w:r>
      <w:proofErr w:type="gramStart"/>
      <w:r w:rsidR="00D36F47">
        <w:t>on the basis of</w:t>
      </w:r>
      <w:proofErr w:type="gramEnd"/>
      <w:r w:rsidR="00D36F47">
        <w:t xml:space="preserve"> </w:t>
      </w:r>
      <w:r w:rsidR="009C1750">
        <w:t xml:space="preserve">the emotions they </w:t>
      </w:r>
      <w:r w:rsidR="00154393">
        <w:t xml:space="preserve">perceived rather than </w:t>
      </w:r>
      <w:r w:rsidR="009C1750">
        <w:t xml:space="preserve">the </w:t>
      </w:r>
      <w:r w:rsidR="00AB07EB">
        <w:t>emotions</w:t>
      </w:r>
      <w:r w:rsidR="009C1750">
        <w:t xml:space="preserve"> they felt</w:t>
      </w:r>
      <w:r w:rsidR="00AB07EB">
        <w:t xml:space="preserve">. </w:t>
      </w:r>
      <w:r w:rsidR="009C1750">
        <w:t xml:space="preserve">There is evidence that </w:t>
      </w:r>
      <w:r w:rsidR="00AB07EB">
        <w:t xml:space="preserve">different mechanisms </w:t>
      </w:r>
      <w:r w:rsidR="001E3063">
        <w:lastRenderedPageBreak/>
        <w:t>underlie</w:t>
      </w:r>
      <w:r w:rsidR="004A2DBF">
        <w:t xml:space="preserve"> </w:t>
      </w:r>
      <w:r w:rsidR="0022102B">
        <w:t>t</w:t>
      </w:r>
      <w:r w:rsidR="00372088">
        <w:t xml:space="preserve">he experience and perception of emotion, which influence the way they are </w:t>
      </w:r>
      <w:r w:rsidR="00717456">
        <w:t>rated</w:t>
      </w:r>
      <w:r w:rsidR="00AB07EB">
        <w:t xml:space="preserve"> (</w:t>
      </w:r>
      <w:proofErr w:type="spellStart"/>
      <w:r w:rsidR="00AB07EB">
        <w:t>Gabrielsson</w:t>
      </w:r>
      <w:proofErr w:type="spellEnd"/>
      <w:r w:rsidR="00AB07EB">
        <w:t xml:space="preserve">, 2001; </w:t>
      </w:r>
      <w:proofErr w:type="spellStart"/>
      <w:r w:rsidR="00AB07EB">
        <w:t>Juslin</w:t>
      </w:r>
      <w:proofErr w:type="spellEnd"/>
      <w:r w:rsidR="00AB07EB">
        <w:t xml:space="preserve">, &amp; </w:t>
      </w:r>
      <w:proofErr w:type="spellStart"/>
      <w:r w:rsidR="00AB07EB">
        <w:t>Västfjäll</w:t>
      </w:r>
      <w:proofErr w:type="spellEnd"/>
      <w:r w:rsidR="00AB07EB">
        <w:t xml:space="preserve">, 2008). </w:t>
      </w:r>
      <w:r w:rsidR="004636F9">
        <w:t xml:space="preserve">Lack of generalizability </w:t>
      </w:r>
      <w:r w:rsidR="00A178EA">
        <w:t>has long been noted as a problem</w:t>
      </w:r>
      <w:r w:rsidR="002C296B">
        <w:t xml:space="preserve"> in psychology</w:t>
      </w:r>
      <w:r w:rsidR="00C22AC3">
        <w:t xml:space="preserve"> (e.g., </w:t>
      </w:r>
      <w:proofErr w:type="spellStart"/>
      <w:r w:rsidR="00C22AC3">
        <w:t>Durgin</w:t>
      </w:r>
      <w:proofErr w:type="spellEnd"/>
      <w:r w:rsidR="00C22AC3">
        <w:t xml:space="preserve"> et al., 2012) and is still under discussion (e.g., </w:t>
      </w:r>
      <w:proofErr w:type="spellStart"/>
      <w:r w:rsidR="00C22AC3">
        <w:t>Yarkoni</w:t>
      </w:r>
      <w:proofErr w:type="spellEnd"/>
      <w:r w:rsidR="00C22AC3">
        <w:t>, 202</w:t>
      </w:r>
      <w:r w:rsidR="00020B0A">
        <w:t>2</w:t>
      </w:r>
      <w:r w:rsidR="0086067D">
        <w:t>)</w:t>
      </w:r>
      <w:r w:rsidR="00EC0C29">
        <w:t xml:space="preserve">; </w:t>
      </w:r>
      <w:ins w:id="34" w:author="Jane Ginsborg" w:date="2022-07-17T18:30:00Z">
        <w:r w:rsidR="005E5430">
          <w:t xml:space="preserve">this </w:t>
        </w:r>
      </w:ins>
      <w:r w:rsidR="00EC0C29">
        <w:t xml:space="preserve">should be of concern to music psychologists as in </w:t>
      </w:r>
      <w:r w:rsidR="005C63AD">
        <w:t xml:space="preserve">all other sub-disciplines of psychology. </w:t>
      </w:r>
      <w:r w:rsidR="00A178EA">
        <w:t xml:space="preserve"> </w:t>
      </w:r>
      <w:r w:rsidR="00990C73">
        <w:t xml:space="preserve"> </w:t>
      </w:r>
    </w:p>
    <w:p w14:paraId="00000039" w14:textId="13839323" w:rsidR="00D70CC7" w:rsidRDefault="005C63AD" w:rsidP="00106E67">
      <w:pPr>
        <w:ind w:firstLine="720"/>
      </w:pPr>
      <w:r>
        <w:t>A third and perhaps more plausible</w:t>
      </w:r>
      <w:r w:rsidR="00AB07EB">
        <w:t xml:space="preserve"> explanation for the </w:t>
      </w:r>
      <w:r>
        <w:t xml:space="preserve">discrepancy between the two sets of </w:t>
      </w:r>
      <w:r w:rsidR="00AB07EB">
        <w:t xml:space="preserve">findings </w:t>
      </w:r>
      <w:r>
        <w:t>is that</w:t>
      </w:r>
      <w:r w:rsidR="00AB07EB">
        <w:t xml:space="preserve"> Ali and Peynircioğlu (2006) </w:t>
      </w:r>
      <w:r>
        <w:t>made a</w:t>
      </w:r>
      <w:r w:rsidR="00AB07EB">
        <w:t xml:space="preserve"> Type I error. </w:t>
      </w:r>
      <w:r w:rsidR="00804CFF">
        <w:t xml:space="preserve">With only 32 participants their </w:t>
      </w:r>
      <w:r>
        <w:t>sample was</w:t>
      </w:r>
      <w:r w:rsidR="00AB07EB">
        <w:t xml:space="preserve"> relatively small</w:t>
      </w:r>
      <w:r>
        <w:t xml:space="preserve">, </w:t>
      </w:r>
      <w:r w:rsidR="008E5DAF">
        <w:t xml:space="preserve">and they tested </w:t>
      </w:r>
      <w:proofErr w:type="gramStart"/>
      <w:r w:rsidR="008E5DAF">
        <w:t>a large number of</w:t>
      </w:r>
      <w:proofErr w:type="gramEnd"/>
      <w:r w:rsidR="008E5DAF">
        <w:t xml:space="preserve"> variables, which could have produced </w:t>
      </w:r>
      <w:r w:rsidR="00AB07EB">
        <w:t xml:space="preserve">unstable results. </w:t>
      </w:r>
      <w:r w:rsidR="00A16C44">
        <w:t>H</w:t>
      </w:r>
      <w:r w:rsidR="00AB07EB">
        <w:t xml:space="preserve">uman error </w:t>
      </w:r>
      <w:r w:rsidR="00A16C44">
        <w:t xml:space="preserve">may have </w:t>
      </w:r>
      <w:r w:rsidR="00C9646B">
        <w:t>played a role</w:t>
      </w:r>
      <w:r w:rsidR="00765B08">
        <w:t>,</w:t>
      </w:r>
      <w:r w:rsidR="00C9646B">
        <w:t xml:space="preserve"> too</w:t>
      </w:r>
      <w:r w:rsidR="00AB07EB">
        <w:t xml:space="preserve">. </w:t>
      </w:r>
      <w:r w:rsidR="00931E79">
        <w:t>We submitted the means</w:t>
      </w:r>
      <w:r w:rsidR="00E83FAD">
        <w:t xml:space="preserve"> reported by Ali and Peynircioğlu</w:t>
      </w:r>
      <w:r w:rsidR="00AB07EB">
        <w:t xml:space="preserve"> </w:t>
      </w:r>
      <w:r w:rsidR="009C5B75">
        <w:t xml:space="preserve">(Experiment 1) </w:t>
      </w:r>
      <w:r w:rsidR="00AB07EB">
        <w:t xml:space="preserve">to a Granularity-Related Inconsistency of Means (GRIM) test (Brown </w:t>
      </w:r>
      <w:r w:rsidR="00557560">
        <w:t>&amp;</w:t>
      </w:r>
      <w:r w:rsidR="00AB07EB">
        <w:t xml:space="preserve"> Heathers</w:t>
      </w:r>
      <w:r w:rsidR="00557560">
        <w:t>,</w:t>
      </w:r>
      <w:r w:rsidR="00AB07EB">
        <w:t xml:space="preserve"> 2017)</w:t>
      </w:r>
      <w:r w:rsidR="00E83FAD">
        <w:t xml:space="preserve"> for the purposes of preparing </w:t>
      </w:r>
      <w:r w:rsidR="00053D28">
        <w:t>the figures provided in the present report</w:t>
      </w:r>
      <w:r w:rsidR="00AB07EB">
        <w:t xml:space="preserve">. </w:t>
      </w:r>
      <w:r w:rsidR="009C5B75">
        <w:t xml:space="preserve">This showed </w:t>
      </w:r>
      <w:r w:rsidR="00AB07EB">
        <w:t xml:space="preserve">that only </w:t>
      </w:r>
      <w:r w:rsidR="00B75DC8">
        <w:t>7/16 (</w:t>
      </w:r>
      <w:r w:rsidR="00AB07EB">
        <w:t xml:space="preserve">44%) means </w:t>
      </w:r>
      <w:r w:rsidR="009A74AF">
        <w:t>could have been obtained</w:t>
      </w:r>
      <w:r w:rsidR="00AB07EB">
        <w:t xml:space="preserve"> given the sample size. Similar inconsistencies were found in </w:t>
      </w:r>
      <w:r w:rsidR="009A74AF">
        <w:t>the subsequent</w:t>
      </w:r>
      <w:r w:rsidR="00AB07EB">
        <w:t xml:space="preserve"> three experiments reported in </w:t>
      </w:r>
      <w:r w:rsidR="009A74AF">
        <w:t>the article</w:t>
      </w:r>
      <w:r w:rsidR="005B1290">
        <w:t>,</w:t>
      </w:r>
      <w:r w:rsidR="00AB07EB">
        <w:t xml:space="preserve"> </w:t>
      </w:r>
      <w:r w:rsidR="005B1290">
        <w:t>with</w:t>
      </w:r>
      <w:r w:rsidR="00AB07EB">
        <w:t xml:space="preserve"> 8/12</w:t>
      </w:r>
      <w:r w:rsidR="005B1290">
        <w:t xml:space="preserve"> (66%), 4/12</w:t>
      </w:r>
      <w:r w:rsidR="00BE6A4D">
        <w:t xml:space="preserve"> (</w:t>
      </w:r>
      <w:r w:rsidR="00AB07EB">
        <w:t xml:space="preserve">43%), and </w:t>
      </w:r>
      <w:r w:rsidR="00BE6A4D">
        <w:t>7/16 (</w:t>
      </w:r>
      <w:r w:rsidR="00AB07EB">
        <w:t>44%) possible values</w:t>
      </w:r>
      <w:r w:rsidR="00BE6A4D">
        <w:t xml:space="preserve"> respectively</w:t>
      </w:r>
      <w:r w:rsidR="00AB07EB">
        <w:t xml:space="preserve">. </w:t>
      </w:r>
    </w:p>
    <w:p w14:paraId="0000003A" w14:textId="6AEA1FC5" w:rsidR="00D70CC7" w:rsidRDefault="00AB07EB">
      <w:pPr>
        <w:ind w:firstLine="720"/>
      </w:pPr>
      <w:r>
        <w:t xml:space="preserve">Issues of statistical power and human error aside, the most </w:t>
      </w:r>
      <w:r w:rsidR="00355D82">
        <w:t xml:space="preserve">plausible </w:t>
      </w:r>
      <w:r>
        <w:t xml:space="preserve">reason for </w:t>
      </w:r>
      <w:r w:rsidR="00355D82">
        <w:t>our failure to</w:t>
      </w:r>
      <w:r>
        <w:t xml:space="preserve"> replicate </w:t>
      </w:r>
      <w:r w:rsidR="00355D82">
        <w:t>the findings of Ali and Peynircioğlu (2006)</w:t>
      </w:r>
      <w:r>
        <w:t xml:space="preserve"> </w:t>
      </w:r>
      <w:r w:rsidR="00355D82">
        <w:t>is</w:t>
      </w:r>
      <w:r>
        <w:t xml:space="preserve"> </w:t>
      </w:r>
      <w:r w:rsidR="003554F5">
        <w:t>that their hypotheses</w:t>
      </w:r>
      <w:r w:rsidR="002732FE">
        <w:t xml:space="preserve"> </w:t>
      </w:r>
      <w:r w:rsidR="001179D2">
        <w:t xml:space="preserve">were not sufficiently grounded in </w:t>
      </w:r>
      <w:r>
        <w:t>theor</w:t>
      </w:r>
      <w:r w:rsidR="001179D2">
        <w:t>y</w:t>
      </w:r>
      <w:r w:rsidR="00E23A66">
        <w:t xml:space="preserve"> that would make a specific, directional prediction</w:t>
      </w:r>
      <w:r w:rsidR="009938BA">
        <w:t>. This</w:t>
      </w:r>
      <w:r>
        <w:t xml:space="preserve"> highlights the</w:t>
      </w:r>
      <w:r w:rsidR="009D7D2C">
        <w:t xml:space="preserve"> importance </w:t>
      </w:r>
      <w:r w:rsidR="0042641B">
        <w:t>for research to be motivated by theory and the</w:t>
      </w:r>
      <w:r>
        <w:t xml:space="preserve"> </w:t>
      </w:r>
      <w:r w:rsidR="009259FC">
        <w:t xml:space="preserve">need for verbal reports to </w:t>
      </w:r>
      <w:r w:rsidR="00300F5E">
        <w:t xml:space="preserve">reflect the results of </w:t>
      </w:r>
      <w:r w:rsidR="009D7D2C">
        <w:t>statistical test</w:t>
      </w:r>
      <w:r w:rsidR="0042641B">
        <w:t>ing</w:t>
      </w:r>
      <w:r w:rsidR="00227AA0">
        <w:t>, if the replication crisis is to be mitigated</w:t>
      </w:r>
      <w:r w:rsidR="009D7D2C">
        <w:t xml:space="preserve"> </w:t>
      </w:r>
      <w:r>
        <w:t>(</w:t>
      </w:r>
      <w:proofErr w:type="spellStart"/>
      <w:r>
        <w:t>Yarkoni</w:t>
      </w:r>
      <w:proofErr w:type="spellEnd"/>
      <w:r>
        <w:t xml:space="preserve">, </w:t>
      </w:r>
      <w:r w:rsidR="00300F5E">
        <w:t>2022</w:t>
      </w:r>
      <w:r>
        <w:t xml:space="preserve">). </w:t>
      </w:r>
      <w:r w:rsidR="00927337">
        <w:t xml:space="preserve">Future </w:t>
      </w:r>
      <w:r w:rsidR="00830EAA">
        <w:t xml:space="preserve">research on </w:t>
      </w:r>
      <w:r w:rsidR="00BC0A4D">
        <w:t xml:space="preserve">listeners’ </w:t>
      </w:r>
      <w:r w:rsidR="008A3259">
        <w:t>emotional responses to</w:t>
      </w:r>
      <w:r w:rsidR="00830EAA">
        <w:t xml:space="preserve"> songs</w:t>
      </w:r>
      <w:r w:rsidR="00EA3C30">
        <w:t xml:space="preserve"> with and without lyrics could </w:t>
      </w:r>
      <w:r w:rsidR="00286869">
        <w:t xml:space="preserve">be informed by the six mechanisms </w:t>
      </w:r>
      <w:r w:rsidR="008A3259">
        <w:t xml:space="preserve">proposed by </w:t>
      </w:r>
      <w:proofErr w:type="spellStart"/>
      <w:r>
        <w:t>Juslin</w:t>
      </w:r>
      <w:proofErr w:type="spellEnd"/>
      <w:r>
        <w:t xml:space="preserve"> and </w:t>
      </w:r>
      <w:proofErr w:type="spellStart"/>
      <w:r>
        <w:t>Västfjäll</w:t>
      </w:r>
      <w:proofErr w:type="spellEnd"/>
      <w:r w:rsidR="00813A0B">
        <w:t xml:space="preserve"> </w:t>
      </w:r>
      <w:r w:rsidR="008A3259">
        <w:t>(</w:t>
      </w:r>
      <w:r>
        <w:t xml:space="preserve">2008) or </w:t>
      </w:r>
      <w:r w:rsidR="00813A0B">
        <w:t>more recent</w:t>
      </w:r>
      <w:r w:rsidR="00BC0A4D">
        <w:t xml:space="preserve"> </w:t>
      </w:r>
      <w:r w:rsidR="008A3259">
        <w:t>explanations</w:t>
      </w:r>
      <w:r>
        <w:t xml:space="preserve"> (</w:t>
      </w:r>
      <w:r w:rsidR="008A3259">
        <w:t xml:space="preserve">e.g., </w:t>
      </w:r>
      <w:proofErr w:type="spellStart"/>
      <w:r>
        <w:t>Warrenburg</w:t>
      </w:r>
      <w:proofErr w:type="spellEnd"/>
      <w:r w:rsidR="00950981">
        <w:t>,</w:t>
      </w:r>
      <w:r>
        <w:t xml:space="preserve"> 2020)</w:t>
      </w:r>
      <w:r w:rsidR="00E23A66">
        <w:t>, but most importantly should predict much more specific outcomes</w:t>
      </w:r>
      <w:r>
        <w:t xml:space="preserve">. </w:t>
      </w:r>
    </w:p>
    <w:p w14:paraId="05C1C01C" w14:textId="3094D023" w:rsidR="00755D57" w:rsidRPr="00755D57" w:rsidRDefault="00755D57" w:rsidP="00755D57">
      <w:pPr>
        <w:rPr>
          <w:b/>
          <w:bCs/>
        </w:rPr>
      </w:pPr>
      <w:r>
        <w:rPr>
          <w:b/>
          <w:bCs/>
        </w:rPr>
        <w:t xml:space="preserve">Role of </w:t>
      </w:r>
      <w:r w:rsidR="00B877C0">
        <w:rPr>
          <w:b/>
          <w:bCs/>
        </w:rPr>
        <w:t>individual differences</w:t>
      </w:r>
    </w:p>
    <w:p w14:paraId="00000040" w14:textId="19D66138" w:rsidR="00D70CC7" w:rsidRDefault="00AB07EB">
      <w:pPr>
        <w:ind w:firstLine="720"/>
      </w:pPr>
      <w:bookmarkStart w:id="35" w:name="_3rdcrjn" w:colFirst="0" w:colLast="0"/>
      <w:bookmarkEnd w:id="35"/>
      <w:r>
        <w:lastRenderedPageBreak/>
        <w:t xml:space="preserve">Since the publication of Ali and </w:t>
      </w:r>
      <w:proofErr w:type="spellStart"/>
      <w:r>
        <w:t>Peynircioğlu</w:t>
      </w:r>
      <w:r w:rsidR="00580928">
        <w:t>’s</w:t>
      </w:r>
      <w:proofErr w:type="spellEnd"/>
      <w:r w:rsidR="00580928">
        <w:t xml:space="preserve"> study in </w:t>
      </w:r>
      <w:r>
        <w:t>2006</w:t>
      </w:r>
      <w:ins w:id="36" w:author="Jane Ginsborg" w:date="2022-07-17T18:30:00Z">
        <w:r w:rsidR="001A7DD8">
          <w:t>,</w:t>
        </w:r>
      </w:ins>
      <w:r w:rsidR="00580928">
        <w:t xml:space="preserve"> </w:t>
      </w:r>
      <w:r>
        <w:t xml:space="preserve">music </w:t>
      </w:r>
      <w:r w:rsidR="00580928">
        <w:t xml:space="preserve">psychologists have become increasingly interested </w:t>
      </w:r>
      <w:r w:rsidR="00820BDF">
        <w:t xml:space="preserve">in alternative explanations for </w:t>
      </w:r>
      <w:r>
        <w:t xml:space="preserve">effects reported in the literature. </w:t>
      </w:r>
      <w:r w:rsidR="00A4632A">
        <w:t xml:space="preserve">Musical sophistication (Müllensiefen et al., 2014) </w:t>
      </w:r>
      <w:r w:rsidR="00E66688">
        <w:t>could provide one such explanation</w:t>
      </w:r>
      <w:r w:rsidR="00BE2155">
        <w:t>.</w:t>
      </w:r>
      <w:r w:rsidR="00C94F08">
        <w:t xml:space="preserve"> </w:t>
      </w:r>
      <w:r w:rsidR="00BE2155">
        <w:t>M</w:t>
      </w:r>
      <w:r>
        <w:t>usical training</w:t>
      </w:r>
      <w:r w:rsidR="00C94F08">
        <w:t>, for example, has</w:t>
      </w:r>
      <w:r>
        <w:t xml:space="preserve"> been shown to be positively associated </w:t>
      </w:r>
      <w:r w:rsidR="006E3D6F">
        <w:t>with the successful performance of</w:t>
      </w:r>
      <w:r>
        <w:t xml:space="preserve"> musical tasks, </w:t>
      </w:r>
      <w:r w:rsidR="00334A20">
        <w:t>including the decoding of emotional expression</w:t>
      </w:r>
      <w:r>
        <w:t xml:space="preserve"> (</w:t>
      </w:r>
      <w:proofErr w:type="spellStart"/>
      <w:r>
        <w:t>Akkermans</w:t>
      </w:r>
      <w:proofErr w:type="spellEnd"/>
      <w:r>
        <w:t xml:space="preserve"> et al</w:t>
      </w:r>
      <w:r w:rsidR="00517045">
        <w:t>.</w:t>
      </w:r>
      <w:r>
        <w:t xml:space="preserve">, 2019; </w:t>
      </w:r>
      <w:proofErr w:type="spellStart"/>
      <w:r w:rsidR="00106E67">
        <w:t>Dahary</w:t>
      </w:r>
      <w:proofErr w:type="spellEnd"/>
      <w:r w:rsidR="00106E67">
        <w:t xml:space="preserve"> et al., 2020</w:t>
      </w:r>
      <w:r>
        <w:t>).</w:t>
      </w:r>
    </w:p>
    <w:p w14:paraId="00000041" w14:textId="505C5318" w:rsidR="00D70CC7" w:rsidRDefault="00AB07EB">
      <w:pPr>
        <w:ind w:firstLine="720"/>
      </w:pPr>
      <w:r>
        <w:t xml:space="preserve">Expanding on our factorial model investigating </w:t>
      </w:r>
      <w:r w:rsidR="00793935">
        <w:t>the effects of</w:t>
      </w:r>
      <w:r>
        <w:t xml:space="preserve"> </w:t>
      </w:r>
      <w:r w:rsidR="008227AE">
        <w:t xml:space="preserve">emotions, lyrics and </w:t>
      </w:r>
      <w:r>
        <w:t>gender</w:t>
      </w:r>
      <w:r w:rsidR="008227AE">
        <w:t xml:space="preserve"> (Predictions 1-4), </w:t>
      </w:r>
      <w:r w:rsidR="00180795">
        <w:t xml:space="preserve">we </w:t>
      </w:r>
      <w:r w:rsidR="000D6301">
        <w:t xml:space="preserve">used a linear mixed-effects model to </w:t>
      </w:r>
      <w:r w:rsidR="00180795">
        <w:t>test (5)</w:t>
      </w:r>
      <w:r w:rsidR="00272324">
        <w:t xml:space="preserve"> </w:t>
      </w:r>
      <w:r w:rsidR="00180795">
        <w:t xml:space="preserve">the predictive </w:t>
      </w:r>
      <w:r w:rsidR="00200F69">
        <w:t>effect on ratings of higher scores on the</w:t>
      </w:r>
      <w:r>
        <w:t xml:space="preserve"> musical</w:t>
      </w:r>
      <w:r w:rsidR="00780CA7">
        <w:t xml:space="preserve"> training</w:t>
      </w:r>
      <w:r>
        <w:t xml:space="preserve"> and emotion</w:t>
      </w:r>
      <w:r w:rsidR="00200F69">
        <w:t>s</w:t>
      </w:r>
      <w:r>
        <w:t xml:space="preserve"> subscales of the Gold-MSI. </w:t>
      </w:r>
      <w:r w:rsidR="008C4A94">
        <w:t>When both</w:t>
      </w:r>
      <w:r>
        <w:t xml:space="preserve"> subscales were </w:t>
      </w:r>
      <w:r w:rsidR="008C4A94">
        <w:t>included in</w:t>
      </w:r>
      <w:r>
        <w:t xml:space="preserve"> the model, </w:t>
      </w:r>
      <w:r w:rsidR="00AE4AD0">
        <w:t>emotion</w:t>
      </w:r>
      <w:r w:rsidR="008C4A94">
        <w:t>s</w:t>
      </w:r>
      <w:r w:rsidR="00073D27">
        <w:t>,</w:t>
      </w:r>
      <w:r w:rsidR="00AE4AD0">
        <w:t xml:space="preserve"> </w:t>
      </w:r>
      <w:r w:rsidR="00073D27">
        <w:t xml:space="preserve">but not musical training, </w:t>
      </w:r>
      <w:r w:rsidR="008C4A94">
        <w:t xml:space="preserve">made a significant </w:t>
      </w:r>
      <w:r w:rsidR="00073D27">
        <w:t>contribution. T</w:t>
      </w:r>
      <w:r>
        <w:t xml:space="preserve">his may </w:t>
      </w:r>
      <w:r w:rsidR="00780CA7">
        <w:t xml:space="preserve">have </w:t>
      </w:r>
      <w:r>
        <w:t>be</w:t>
      </w:r>
      <w:r w:rsidR="00780CA7">
        <w:t>en</w:t>
      </w:r>
      <w:r>
        <w:t xml:space="preserve"> a statistical artifact</w:t>
      </w:r>
      <w:r w:rsidR="00B06D2A">
        <w:t xml:space="preserve"> resulting from both subscales reflecting variance that might be caused by a general musical sophistication factor.</w:t>
      </w:r>
      <w:r w:rsidR="000973A5">
        <w:t xml:space="preserve"> </w:t>
      </w:r>
      <w:r w:rsidR="00B85479">
        <w:t xml:space="preserve">When </w:t>
      </w:r>
      <w:r w:rsidR="00694FA3">
        <w:t xml:space="preserve">the emotions subscale was removed and </w:t>
      </w:r>
      <w:r w:rsidR="00B85479">
        <w:t>only the musical training subscale was included</w:t>
      </w:r>
      <w:r w:rsidR="00542EA6">
        <w:t xml:space="preserve"> in the model</w:t>
      </w:r>
      <w:r w:rsidR="00B85479">
        <w:t xml:space="preserve">, </w:t>
      </w:r>
      <w:r w:rsidR="00542EA6">
        <w:t>it too made a significant contribution</w:t>
      </w:r>
      <w:r w:rsidR="00694FA3">
        <w:t xml:space="preserve">, supporting </w:t>
      </w:r>
      <w:r w:rsidR="008607BE">
        <w:t xml:space="preserve">an </w:t>
      </w:r>
      <w:r>
        <w:t>effect of musical training for these types of tasks (</w:t>
      </w:r>
      <w:r w:rsidR="00106E67" w:rsidRPr="00E866FE">
        <w:t xml:space="preserve">Song et al., 2016; </w:t>
      </w:r>
      <w:proofErr w:type="spellStart"/>
      <w:r w:rsidR="00106E67" w:rsidRPr="00E866FE">
        <w:t>Vuoskoski</w:t>
      </w:r>
      <w:proofErr w:type="spellEnd"/>
      <w:r w:rsidR="00106E67" w:rsidRPr="00E866FE">
        <w:t xml:space="preserve"> &amp; </w:t>
      </w:r>
      <w:proofErr w:type="spellStart"/>
      <w:r w:rsidR="00106E67" w:rsidRPr="00E866FE">
        <w:t>Eerola</w:t>
      </w:r>
      <w:proofErr w:type="spellEnd"/>
      <w:r w:rsidR="00106E67" w:rsidRPr="00E866FE">
        <w:t>, 2011</w:t>
      </w:r>
      <w:r>
        <w:t xml:space="preserve">). </w:t>
      </w:r>
      <w:r w:rsidR="008607BE">
        <w:t xml:space="preserve">In future research </w:t>
      </w:r>
      <w:r w:rsidR="00884BDB">
        <w:t xml:space="preserve">it </w:t>
      </w:r>
      <w:ins w:id="37" w:author="Jane Ginsborg" w:date="2022-07-17T18:31:00Z">
        <w:r w:rsidR="00EB7484">
          <w:t xml:space="preserve">will be </w:t>
        </w:r>
      </w:ins>
      <w:r w:rsidR="00884BDB">
        <w:t xml:space="preserve">important to disentangle </w:t>
      </w:r>
      <w:r>
        <w:t>the effect</w:t>
      </w:r>
      <w:r w:rsidR="00884BDB">
        <w:t>s of these variables</w:t>
      </w:r>
      <w:r w:rsidR="00CF45DC">
        <w:t xml:space="preserve"> from each other and from</w:t>
      </w:r>
      <w:r>
        <w:t xml:space="preserve"> musical sophistication </w:t>
      </w:r>
      <w:r w:rsidR="00CF45DC">
        <w:t>in general</w:t>
      </w:r>
      <w:r>
        <w:t xml:space="preserve">.   </w:t>
      </w:r>
    </w:p>
    <w:p w14:paraId="00000042" w14:textId="00ECB0F1" w:rsidR="00D70CC7" w:rsidRDefault="00AB07EB">
      <w:pPr>
        <w:ind w:firstLine="720"/>
      </w:pPr>
      <w:r>
        <w:t xml:space="preserve"> </w:t>
      </w:r>
      <w:ins w:id="38" w:author="Jane Ginsborg" w:date="2022-07-17T18:31:00Z">
        <w:r w:rsidR="00EB7484">
          <w:t>Based on</w:t>
        </w:r>
      </w:ins>
      <w:r w:rsidR="00ED5248">
        <w:t xml:space="preserve"> our </w:t>
      </w:r>
      <w:r>
        <w:t>findings</w:t>
      </w:r>
      <w:r w:rsidR="004214A2">
        <w:t>,</w:t>
      </w:r>
      <w:r w:rsidR="00C83C82">
        <w:t xml:space="preserve"> </w:t>
      </w:r>
      <w:r w:rsidR="00ED5248">
        <w:t>we agree that</w:t>
      </w:r>
      <w:r>
        <w:t xml:space="preserve"> musical </w:t>
      </w:r>
      <w:r w:rsidR="00AE4AD0">
        <w:t>training</w:t>
      </w:r>
      <w:r>
        <w:t xml:space="preserve"> </w:t>
      </w:r>
      <w:r w:rsidR="00ED5248">
        <w:t xml:space="preserve">should be measured </w:t>
      </w:r>
      <w:r w:rsidR="00F04885">
        <w:t xml:space="preserve">using </w:t>
      </w:r>
      <w:r>
        <w:t xml:space="preserve">tools </w:t>
      </w:r>
      <w:r w:rsidR="00F04885">
        <w:t>informed by</w:t>
      </w:r>
      <w:r>
        <w:t xml:space="preserve"> conceptual distinctions between the way</w:t>
      </w:r>
      <w:r w:rsidR="00780CA7">
        <w:t>s</w:t>
      </w:r>
      <w:r>
        <w:t xml:space="preserve"> in which individual</w:t>
      </w:r>
      <w:r w:rsidR="00F04885">
        <w:t>s</w:t>
      </w:r>
      <w:r>
        <w:t xml:space="preserve"> can engage with music (</w:t>
      </w:r>
      <w:proofErr w:type="spellStart"/>
      <w:r>
        <w:t>Bigand</w:t>
      </w:r>
      <w:proofErr w:type="spellEnd"/>
      <w:r>
        <w:t xml:space="preserve"> &amp; Poulin-</w:t>
      </w:r>
      <w:proofErr w:type="spellStart"/>
      <w:r>
        <w:t>Charronnat</w:t>
      </w:r>
      <w:proofErr w:type="spellEnd"/>
      <w:r w:rsidR="00AE4AD0">
        <w:t>,</w:t>
      </w:r>
      <w:r>
        <w:t xml:space="preserve"> 2006). </w:t>
      </w:r>
      <w:r w:rsidR="004214A2">
        <w:t>O</w:t>
      </w:r>
      <w:r>
        <w:t>ur analysis highlights the importance</w:t>
      </w:r>
      <w:r w:rsidR="00FF3F00">
        <w:t>, in future research,</w:t>
      </w:r>
      <w:r>
        <w:t xml:space="preserve"> of </w:t>
      </w:r>
      <w:r w:rsidR="00FF3F00">
        <w:t xml:space="preserve">considering theoretically relevant covariates </w:t>
      </w:r>
      <w:r>
        <w:t>that are capable of explaining variation</w:t>
      </w:r>
      <w:r w:rsidR="00544050">
        <w:t xml:space="preserve">s in the identification of emotion </w:t>
      </w:r>
      <w:r>
        <w:t>in music</w:t>
      </w:r>
      <w:r w:rsidR="00B06D2A">
        <w:t xml:space="preserve"> perception</w:t>
      </w:r>
      <w:r>
        <w:t>.</w:t>
      </w:r>
    </w:p>
    <w:p w14:paraId="00000043" w14:textId="77777777" w:rsidR="00D70CC7" w:rsidRDefault="00AB07EB">
      <w:pPr>
        <w:pStyle w:val="Heading1"/>
      </w:pPr>
      <w:bookmarkStart w:id="39" w:name="_26in1rg" w:colFirst="0" w:colLast="0"/>
      <w:bookmarkEnd w:id="39"/>
      <w:r>
        <w:lastRenderedPageBreak/>
        <w:t>Conclusions</w:t>
      </w:r>
    </w:p>
    <w:p w14:paraId="00000044" w14:textId="53DF6F11" w:rsidR="00D70CC7" w:rsidRDefault="00AB07EB">
      <w:pPr>
        <w:ind w:firstLine="720"/>
      </w:pPr>
      <w:r>
        <w:t xml:space="preserve">In </w:t>
      </w:r>
      <w:r w:rsidR="003D3A07">
        <w:t>the present study</w:t>
      </w:r>
      <w:r>
        <w:t>, we replicate</w:t>
      </w:r>
      <w:r w:rsidR="003D3A07">
        <w:t>d</w:t>
      </w:r>
      <w:r>
        <w:t xml:space="preserve"> </w:t>
      </w:r>
      <w:r w:rsidR="003D3A07">
        <w:t xml:space="preserve">Experiment 1 reported by </w:t>
      </w:r>
      <w:r>
        <w:t>Ali and Peynircioğlu (2006)</w:t>
      </w:r>
      <w:r w:rsidR="003D3A07">
        <w:t>, which</w:t>
      </w:r>
      <w:r>
        <w:t xml:space="preserve"> </w:t>
      </w:r>
      <w:r w:rsidR="003D3A07">
        <w:t xml:space="preserve">examined </w:t>
      </w:r>
      <w:r>
        <w:t xml:space="preserve">the effect of </w:t>
      </w:r>
      <w:r w:rsidR="003D3A07">
        <w:t xml:space="preserve">lyrics on </w:t>
      </w:r>
      <w:r w:rsidR="00F239BE">
        <w:t xml:space="preserve">perceived </w:t>
      </w:r>
      <w:r>
        <w:t>emotion</w:t>
      </w:r>
      <w:r w:rsidR="00F239BE">
        <w:t xml:space="preserve"> in music</w:t>
      </w:r>
      <w:r>
        <w:t xml:space="preserve">. </w:t>
      </w:r>
      <w:r w:rsidR="006470DD">
        <w:t>Some of our results were</w:t>
      </w:r>
      <w:r>
        <w:t xml:space="preserve"> significant </w:t>
      </w:r>
      <w:r w:rsidR="006470DD">
        <w:t>but differed</w:t>
      </w:r>
      <w:r w:rsidR="003A25F6">
        <w:t xml:space="preserve"> in their specifics from those reported </w:t>
      </w:r>
      <w:r>
        <w:t xml:space="preserve">in the original </w:t>
      </w:r>
      <w:r w:rsidR="003A25F6">
        <w:t>article</w:t>
      </w:r>
      <w:r>
        <w:t xml:space="preserve">. </w:t>
      </w:r>
      <w:r w:rsidR="003A25F6">
        <w:t>We</w:t>
      </w:r>
      <w:r>
        <w:t xml:space="preserve"> contextualize </w:t>
      </w:r>
      <w:r w:rsidR="003A25F6">
        <w:t>our results</w:t>
      </w:r>
      <w:r>
        <w:t xml:space="preserve"> </w:t>
      </w:r>
      <w:proofErr w:type="gramStart"/>
      <w:r>
        <w:t>in light of</w:t>
      </w:r>
      <w:proofErr w:type="gramEnd"/>
      <w:r>
        <w:t xml:space="preserve"> ongoing </w:t>
      </w:r>
      <w:r w:rsidR="00396991">
        <w:t xml:space="preserve">calls for </w:t>
      </w:r>
      <w:r>
        <w:t>methodological reform in psychology</w:t>
      </w:r>
      <w:r w:rsidR="00396991">
        <w:t>,</w:t>
      </w:r>
      <w:r>
        <w:t xml:space="preserve"> noting the need for </w:t>
      </w:r>
      <w:r w:rsidR="00396991">
        <w:t>a wider</w:t>
      </w:r>
      <w:r>
        <w:t xml:space="preserve"> discussion </w:t>
      </w:r>
      <w:r w:rsidR="00396991">
        <w:t xml:space="preserve">of </w:t>
      </w:r>
      <w:r>
        <w:t xml:space="preserve">generalizability, the need for well-powered studies, and reproducible analyses. In </w:t>
      </w:r>
      <w:r w:rsidR="00B31ECA">
        <w:t xml:space="preserve">future </w:t>
      </w:r>
      <w:r w:rsidR="002478C6">
        <w:t>research on</w:t>
      </w:r>
      <w:r>
        <w:t xml:space="preserve"> music and emotion we </w:t>
      </w:r>
      <w:r w:rsidR="002478C6">
        <w:t>recommend</w:t>
      </w:r>
      <w:r>
        <w:t xml:space="preserve"> </w:t>
      </w:r>
      <w:r w:rsidR="00B31ECA">
        <w:t xml:space="preserve">the </w:t>
      </w:r>
      <w:r>
        <w:t xml:space="preserve">inclusion of </w:t>
      </w:r>
      <w:r w:rsidR="006D4E7A">
        <w:t>self-report measures</w:t>
      </w:r>
      <w:r>
        <w:t xml:space="preserve"> such as emotional engagement with music</w:t>
      </w:r>
      <w:r w:rsidR="003C45F5">
        <w:t xml:space="preserve"> and strongly advocate for the inclusion of directional hypotheses supported by the empirical literature. </w:t>
      </w:r>
    </w:p>
    <w:p w14:paraId="00000045" w14:textId="77777777" w:rsidR="00D70CC7" w:rsidRDefault="00AB07EB">
      <w:pPr>
        <w:pStyle w:val="Heading1"/>
      </w:pPr>
      <w:bookmarkStart w:id="40" w:name="_lnxbz9" w:colFirst="0" w:colLast="0"/>
      <w:bookmarkEnd w:id="40"/>
      <w:r>
        <w:br w:type="page"/>
      </w:r>
    </w:p>
    <w:p w14:paraId="00000046" w14:textId="77777777" w:rsidR="00D70CC7" w:rsidRDefault="00AB07EB">
      <w:pPr>
        <w:pStyle w:val="Heading1"/>
      </w:pPr>
      <w:bookmarkStart w:id="41" w:name="_35nkun2" w:colFirst="0" w:colLast="0"/>
      <w:bookmarkEnd w:id="41"/>
      <w:r>
        <w:lastRenderedPageBreak/>
        <w:t>References</w:t>
      </w:r>
    </w:p>
    <w:p w14:paraId="00000047" w14:textId="64CCCF8C" w:rsidR="00D70CC7" w:rsidRDefault="00AB07EB">
      <w:pPr>
        <w:ind w:left="720" w:hanging="720"/>
      </w:pPr>
      <w:r>
        <w:t xml:space="preserve">Ali, S. O., &amp; Peynircioğlu, Z. F. (2006). Songs and emotions: Are lyrics and melodies equal partners? </w:t>
      </w:r>
      <w:r>
        <w:rPr>
          <w:i/>
        </w:rPr>
        <w:t>Psychology of Music</w:t>
      </w:r>
      <w:r>
        <w:t xml:space="preserve">, 34(4), 511–534. </w:t>
      </w:r>
      <w:hyperlink r:id="rId13" w:history="1">
        <w:r w:rsidR="001E14A4" w:rsidRPr="000E28D5">
          <w:rPr>
            <w:rStyle w:val="Hyperlink"/>
          </w:rPr>
          <w:t>https://doi.org/10.1177/0305735606067168</w:t>
        </w:r>
      </w:hyperlink>
      <w:r w:rsidR="001E14A4">
        <w:t xml:space="preserve"> </w:t>
      </w:r>
    </w:p>
    <w:p w14:paraId="00000048" w14:textId="4D73F721" w:rsidR="00D70CC7" w:rsidRPr="00D554DA" w:rsidRDefault="00AB07EB">
      <w:pPr>
        <w:ind w:left="720" w:hanging="720"/>
        <w:rPr>
          <w:lang w:val="en-US"/>
        </w:rPr>
      </w:pPr>
      <w:proofErr w:type="spellStart"/>
      <w:r w:rsidRPr="00D554DA">
        <w:rPr>
          <w:lang w:val="en-US"/>
        </w:rPr>
        <w:t>Akkermans</w:t>
      </w:r>
      <w:proofErr w:type="spellEnd"/>
      <w:r w:rsidRPr="00D554DA">
        <w:rPr>
          <w:lang w:val="en-US"/>
        </w:rPr>
        <w:t xml:space="preserve">, J., Schapiro, R., Müllensiefen, D., Jakubowski, K., Shanahan, D., Baker, D., ... </w:t>
      </w:r>
      <w:r>
        <w:t xml:space="preserve">Frieler, K (2019). Decoding emotions in expressive music performances: A multi-lab replication and extension study. </w:t>
      </w:r>
      <w:r w:rsidRPr="00D554DA">
        <w:rPr>
          <w:i/>
          <w:lang w:val="en-US"/>
        </w:rPr>
        <w:t>Cognition &amp; Emotion</w:t>
      </w:r>
      <w:r w:rsidRPr="00D554DA">
        <w:rPr>
          <w:lang w:val="en-US"/>
        </w:rPr>
        <w:t xml:space="preserve">, 33(6), 1099–1118. </w:t>
      </w:r>
      <w:hyperlink r:id="rId14" w:history="1">
        <w:r w:rsidR="001E14A4" w:rsidRPr="00D554DA">
          <w:rPr>
            <w:rStyle w:val="Hyperlink"/>
            <w:lang w:val="en-US"/>
          </w:rPr>
          <w:t>https://doi.org/10.1080/02699931.2018.1541312</w:t>
        </w:r>
      </w:hyperlink>
      <w:r w:rsidR="001E14A4" w:rsidRPr="00D554DA">
        <w:rPr>
          <w:lang w:val="en-US"/>
        </w:rPr>
        <w:t xml:space="preserve"> </w:t>
      </w:r>
    </w:p>
    <w:p w14:paraId="00000049" w14:textId="1F747279" w:rsidR="00D70CC7" w:rsidRDefault="00AB07EB">
      <w:pPr>
        <w:ind w:left="720" w:hanging="720"/>
      </w:pPr>
      <w:proofErr w:type="spellStart"/>
      <w:r w:rsidRPr="00D554DA">
        <w:rPr>
          <w:lang w:val="en-US"/>
        </w:rPr>
        <w:t>Anglada</w:t>
      </w:r>
      <w:proofErr w:type="spellEnd"/>
      <w:r w:rsidRPr="00D554DA">
        <w:rPr>
          <w:lang w:val="en-US"/>
        </w:rPr>
        <w:t xml:space="preserve">-Tort, M., &amp; Sanfilippo, K. R. M. (2019). </w:t>
      </w:r>
      <w:r>
        <w:t xml:space="preserve">Visualizing </w:t>
      </w:r>
      <w:r w:rsidR="00336D95">
        <w:t>music psychology</w:t>
      </w:r>
      <w:r>
        <w:t xml:space="preserve">: A </w:t>
      </w:r>
      <w:r w:rsidR="00336D95">
        <w:t xml:space="preserve">bibliometric analysis </w:t>
      </w:r>
      <w:r>
        <w:t xml:space="preserve">of Psychology of Music, Music Perception, and Musicae Scientiae from 1973 to 2017. </w:t>
      </w:r>
      <w:r>
        <w:rPr>
          <w:i/>
        </w:rPr>
        <w:t>Music &amp; Science</w:t>
      </w:r>
      <w:r w:rsidRPr="00871F4C">
        <w:rPr>
          <w:iCs/>
        </w:rPr>
        <w:t xml:space="preserve">, 2, 1–18. </w:t>
      </w:r>
      <w:hyperlink r:id="rId15" w:history="1">
        <w:r w:rsidR="00871F4C" w:rsidRPr="000E28D5">
          <w:rPr>
            <w:rStyle w:val="Hyperlink"/>
          </w:rPr>
          <w:t>https://doi.org/10.1177/2059204318811786</w:t>
        </w:r>
      </w:hyperlink>
      <w:r w:rsidR="00871F4C">
        <w:t xml:space="preserve"> </w:t>
      </w:r>
    </w:p>
    <w:p w14:paraId="0000004A" w14:textId="59293DCF" w:rsidR="00D70CC7" w:rsidRDefault="00AB07EB">
      <w:pPr>
        <w:ind w:left="720" w:hanging="720"/>
      </w:pPr>
      <w:r>
        <w:t xml:space="preserve">Baker, D., Ventura, J., Calamia, M., Shanahan, D., &amp; Elliott, E. (2018). Examining musical sophistication: A replication and theoretical commentary on the Goldsmiths Musical Sophistication Index. </w:t>
      </w:r>
      <w:r>
        <w:rPr>
          <w:i/>
        </w:rPr>
        <w:t>Musicae Scientiae</w:t>
      </w:r>
      <w:r>
        <w:t xml:space="preserve">, 24(4), 411–419. </w:t>
      </w:r>
      <w:hyperlink r:id="rId16" w:history="1">
        <w:r w:rsidR="001E14A4" w:rsidRPr="000E28D5">
          <w:rPr>
            <w:rStyle w:val="Hyperlink"/>
          </w:rPr>
          <w:t>https://doi.org/10.1177/1029864918811879</w:t>
        </w:r>
      </w:hyperlink>
      <w:r w:rsidR="001E14A4">
        <w:t xml:space="preserve"> </w:t>
      </w:r>
    </w:p>
    <w:p w14:paraId="1EB7816B" w14:textId="17DFDF43" w:rsidR="00456EBB" w:rsidRPr="00456EBB" w:rsidRDefault="00456EBB" w:rsidP="00456EBB">
      <w:pPr>
        <w:ind w:left="720" w:hanging="720"/>
        <w:rPr>
          <w:lang w:val="en-US"/>
        </w:rPr>
      </w:pPr>
      <w:proofErr w:type="spellStart"/>
      <w:r w:rsidRPr="00D554DA">
        <w:rPr>
          <w:rFonts w:hint="eastAsia"/>
          <w:lang w:val="en-US"/>
        </w:rPr>
        <w:t>B</w:t>
      </w:r>
      <w:r w:rsidRPr="00D554DA">
        <w:rPr>
          <w:lang w:val="en-US"/>
        </w:rPr>
        <w:t>arradas</w:t>
      </w:r>
      <w:proofErr w:type="spellEnd"/>
      <w:r w:rsidRPr="00D554DA">
        <w:rPr>
          <w:lang w:val="en-US"/>
        </w:rPr>
        <w:t xml:space="preserve">, G. T., &amp; Sakka, L. S. (2021). </w:t>
      </w:r>
      <w:r w:rsidRPr="00456EBB">
        <w:rPr>
          <w:lang w:val="en-US"/>
        </w:rPr>
        <w:t>When words matter: A cross-cultural perspective on lyrics and their relationship to musical emotions</w:t>
      </w:r>
      <w:r>
        <w:rPr>
          <w:lang w:val="en-US"/>
        </w:rPr>
        <w:t xml:space="preserve">. </w:t>
      </w:r>
      <w:r>
        <w:rPr>
          <w:i/>
          <w:iCs/>
          <w:lang w:val="en-US"/>
        </w:rPr>
        <w:t>Psychology of Music</w:t>
      </w:r>
      <w:r>
        <w:rPr>
          <w:lang w:val="en-US"/>
        </w:rPr>
        <w:t>. https://doi.org/</w:t>
      </w:r>
      <w:r w:rsidRPr="00456EBB">
        <w:t xml:space="preserve"> </w:t>
      </w:r>
      <w:r w:rsidRPr="00456EBB">
        <w:rPr>
          <w:lang w:val="en-US"/>
        </w:rPr>
        <w:t>10.1177/03057356211013390</w:t>
      </w:r>
    </w:p>
    <w:p w14:paraId="0000004B" w14:textId="0F1CAED5" w:rsidR="00D70CC7" w:rsidRDefault="00AB07EB">
      <w:pPr>
        <w:ind w:left="720" w:hanging="720"/>
      </w:pPr>
      <w:proofErr w:type="spellStart"/>
      <w:r>
        <w:t>Bakeman</w:t>
      </w:r>
      <w:proofErr w:type="spellEnd"/>
      <w:r>
        <w:t xml:space="preserve">, R. (2005). Recommended </w:t>
      </w:r>
      <w:r w:rsidR="00336D95">
        <w:t xml:space="preserve">effect size statistics </w:t>
      </w:r>
      <w:r>
        <w:t xml:space="preserve">for </w:t>
      </w:r>
      <w:r w:rsidR="00336D95">
        <w:t>repeated measures designs</w:t>
      </w:r>
      <w:r>
        <w:t xml:space="preserve">. </w:t>
      </w:r>
      <w:r w:rsidRPr="00336D95">
        <w:rPr>
          <w:i/>
          <w:iCs/>
        </w:rPr>
        <w:t>Behavior Research Methods</w:t>
      </w:r>
      <w:r w:rsidR="00336D95">
        <w:t>,</w:t>
      </w:r>
      <w:r>
        <w:t xml:space="preserve"> 37, 379–384. </w:t>
      </w:r>
      <w:hyperlink r:id="rId17" w:history="1">
        <w:r w:rsidR="001E14A4" w:rsidRPr="000E28D5">
          <w:rPr>
            <w:rStyle w:val="Hyperlink"/>
          </w:rPr>
          <w:t>https://doi.org/10.3758/BF03192707</w:t>
        </w:r>
      </w:hyperlink>
      <w:r w:rsidR="001E14A4">
        <w:t xml:space="preserve"> </w:t>
      </w:r>
    </w:p>
    <w:p w14:paraId="0000004C" w14:textId="1B6D8BB6" w:rsidR="00D70CC7" w:rsidRDefault="00AB07EB">
      <w:pPr>
        <w:ind w:left="720" w:hanging="720"/>
      </w:pPr>
      <w:proofErr w:type="spellStart"/>
      <w:r>
        <w:t>Bigand</w:t>
      </w:r>
      <w:proofErr w:type="spellEnd"/>
      <w:r>
        <w:t xml:space="preserve">, E., &amp; Poulin-Charronnat, B. (2006). Are we “experienced listeners”? A review of the musical capacities that do not depend on formal musical training. </w:t>
      </w:r>
      <w:r>
        <w:rPr>
          <w:i/>
        </w:rPr>
        <w:t>Cognition</w:t>
      </w:r>
      <w:r>
        <w:t xml:space="preserve">, 100(1), 100–130. </w:t>
      </w:r>
      <w:hyperlink r:id="rId18" w:history="1">
        <w:r w:rsidR="001E14A4" w:rsidRPr="000E28D5">
          <w:rPr>
            <w:rStyle w:val="Hyperlink"/>
          </w:rPr>
          <w:t>https://doi.org/10.1016/j.cognition.2005.11.007</w:t>
        </w:r>
      </w:hyperlink>
      <w:r w:rsidR="001E14A4">
        <w:t xml:space="preserve"> </w:t>
      </w:r>
    </w:p>
    <w:p w14:paraId="0000004D" w14:textId="322C9704" w:rsidR="00D70CC7" w:rsidRPr="00597F55" w:rsidRDefault="00AB07EB">
      <w:pPr>
        <w:ind w:left="720" w:hanging="720"/>
        <w:rPr>
          <w:lang w:val="de-DE"/>
        </w:rPr>
      </w:pPr>
      <w:proofErr w:type="spellStart"/>
      <w:r w:rsidRPr="006F73DB">
        <w:lastRenderedPageBreak/>
        <w:t>Brattico</w:t>
      </w:r>
      <w:proofErr w:type="spellEnd"/>
      <w:r w:rsidRPr="006F73DB">
        <w:t xml:space="preserve">, E., Alluri, V., </w:t>
      </w:r>
      <w:proofErr w:type="spellStart"/>
      <w:r w:rsidRPr="006F73DB">
        <w:t>Bogert</w:t>
      </w:r>
      <w:proofErr w:type="spellEnd"/>
      <w:r w:rsidRPr="006F73DB">
        <w:t xml:space="preserve">, B., Jacobsen, T., </w:t>
      </w:r>
      <w:proofErr w:type="spellStart"/>
      <w:r w:rsidRPr="006F73DB">
        <w:t>Vartiainen</w:t>
      </w:r>
      <w:proofErr w:type="spellEnd"/>
      <w:r w:rsidRPr="006F73DB">
        <w:t xml:space="preserve">, N., Nieminen, S. K., &amp; </w:t>
      </w:r>
      <w:proofErr w:type="spellStart"/>
      <w:r w:rsidRPr="006F73DB">
        <w:t>Tervaniemi</w:t>
      </w:r>
      <w:proofErr w:type="spellEnd"/>
      <w:r w:rsidRPr="006F73DB">
        <w:t xml:space="preserve">, M. (2011). </w:t>
      </w:r>
      <w:r>
        <w:t xml:space="preserve">A functional MRI study of happy and sad emotions in music with and without lyrics. </w:t>
      </w:r>
      <w:r w:rsidRPr="00597F55">
        <w:rPr>
          <w:i/>
          <w:lang w:val="de-DE"/>
        </w:rPr>
        <w:t>Frontiers in Psychology</w:t>
      </w:r>
      <w:r w:rsidRPr="00597F55">
        <w:rPr>
          <w:lang w:val="de-DE"/>
        </w:rPr>
        <w:t xml:space="preserve">, 2, 308. </w:t>
      </w:r>
      <w:hyperlink r:id="rId19" w:history="1">
        <w:r w:rsidR="001E14A4" w:rsidRPr="000E28D5">
          <w:rPr>
            <w:rStyle w:val="Hyperlink"/>
            <w:lang w:val="de-DE"/>
          </w:rPr>
          <w:t>https://doi.org/10.3389/fpsyg.2011.00308</w:t>
        </w:r>
      </w:hyperlink>
      <w:r w:rsidR="001E14A4">
        <w:rPr>
          <w:lang w:val="de-DE"/>
        </w:rPr>
        <w:t xml:space="preserve"> </w:t>
      </w:r>
    </w:p>
    <w:p w14:paraId="0000004E" w14:textId="24E6C1FE" w:rsidR="00D70CC7" w:rsidRDefault="00AB07EB">
      <w:pPr>
        <w:ind w:left="720" w:hanging="720"/>
      </w:pPr>
      <w:r w:rsidRPr="00597F55">
        <w:rPr>
          <w:lang w:val="de-DE"/>
        </w:rPr>
        <w:t xml:space="preserve">Bullack, A., Büdenbender, N., Roden, I., &amp; Kreutz, G. (2018). </w:t>
      </w:r>
      <w:r>
        <w:t xml:space="preserve">Psychophysiological </w:t>
      </w:r>
      <w:r w:rsidR="00FB2DA3">
        <w:t>r</w:t>
      </w:r>
      <w:r>
        <w:t>esponses to “</w:t>
      </w:r>
      <w:r w:rsidR="00FB2DA3">
        <w:t>h</w:t>
      </w:r>
      <w:r>
        <w:t>appy” and “</w:t>
      </w:r>
      <w:r w:rsidR="00FB2DA3">
        <w:t>s</w:t>
      </w:r>
      <w:r>
        <w:t xml:space="preserve">ad” </w:t>
      </w:r>
      <w:r w:rsidR="00FB2DA3">
        <w:t>m</w:t>
      </w:r>
      <w:r>
        <w:t xml:space="preserve">usic: A </w:t>
      </w:r>
      <w:r w:rsidR="00FB2DA3">
        <w:t>r</w:t>
      </w:r>
      <w:r>
        <w:t xml:space="preserve">eplication </w:t>
      </w:r>
      <w:r w:rsidR="00FB2DA3">
        <w:t>study</w:t>
      </w:r>
      <w:r>
        <w:t xml:space="preserve">. </w:t>
      </w:r>
      <w:r>
        <w:rPr>
          <w:i/>
        </w:rPr>
        <w:t>Music Perception</w:t>
      </w:r>
      <w:r>
        <w:t>, 35</w:t>
      </w:r>
      <w:r w:rsidR="00FB2DA3">
        <w:t xml:space="preserve"> </w:t>
      </w:r>
      <w:r>
        <w:t xml:space="preserve">(4), 502–517. </w:t>
      </w:r>
      <w:hyperlink r:id="rId20" w:history="1">
        <w:r w:rsidR="001E14A4" w:rsidRPr="000E28D5">
          <w:rPr>
            <w:rStyle w:val="Hyperlink"/>
          </w:rPr>
          <w:t>https://doi.org/10.1525/mp.2018.35.4.502</w:t>
        </w:r>
      </w:hyperlink>
      <w:r w:rsidR="001E14A4">
        <w:t xml:space="preserve"> </w:t>
      </w:r>
    </w:p>
    <w:p w14:paraId="0000004F" w14:textId="43ACFD86" w:rsidR="00D70CC7" w:rsidRDefault="00AB07EB">
      <w:pPr>
        <w:ind w:left="720" w:hanging="720"/>
      </w:pPr>
      <w:r>
        <w:t xml:space="preserve">Brown, N. J. L., &amp; Heathers, J. A. J. (2017). The GRIM </w:t>
      </w:r>
      <w:r w:rsidR="00FB2DA3">
        <w:t>t</w:t>
      </w:r>
      <w:r>
        <w:t xml:space="preserve">est: A </w:t>
      </w:r>
      <w:r w:rsidR="00FB2DA3">
        <w:t>s</w:t>
      </w:r>
      <w:r>
        <w:t xml:space="preserve">imple </w:t>
      </w:r>
      <w:r w:rsidR="00FB2DA3">
        <w:t>t</w:t>
      </w:r>
      <w:r>
        <w:t xml:space="preserve">echnique </w:t>
      </w:r>
      <w:r w:rsidR="00FB2DA3">
        <w:t>d</w:t>
      </w:r>
      <w:r>
        <w:t xml:space="preserve">etects </w:t>
      </w:r>
      <w:r w:rsidR="00FB2DA3">
        <w:t>n</w:t>
      </w:r>
      <w:r>
        <w:t xml:space="preserve">umerous </w:t>
      </w:r>
      <w:r w:rsidR="00FB2DA3">
        <w:t>a</w:t>
      </w:r>
      <w:r>
        <w:t xml:space="preserve">nomalies in the </w:t>
      </w:r>
      <w:r w:rsidR="00FB2DA3">
        <w:t>r</w:t>
      </w:r>
      <w:r>
        <w:t xml:space="preserve">eporting of </w:t>
      </w:r>
      <w:r w:rsidR="00FB2DA3">
        <w:t>r</w:t>
      </w:r>
      <w:r>
        <w:t xml:space="preserve">esults in </w:t>
      </w:r>
      <w:r w:rsidR="00FB2DA3">
        <w:t>p</w:t>
      </w:r>
      <w:r>
        <w:t xml:space="preserve">sychology. </w:t>
      </w:r>
      <w:r>
        <w:rPr>
          <w:i/>
        </w:rPr>
        <w:t>Social Psychological and Personality Science</w:t>
      </w:r>
      <w:r>
        <w:t>, 8(4), 363–369.</w:t>
      </w:r>
      <w:r w:rsidR="001E14A4" w:rsidRPr="001E14A4">
        <w:t xml:space="preserve"> </w:t>
      </w:r>
      <w:hyperlink r:id="rId21" w:history="1">
        <w:r w:rsidR="001E14A4" w:rsidRPr="000E28D5">
          <w:rPr>
            <w:rStyle w:val="Hyperlink"/>
          </w:rPr>
          <w:t>https://doi.org/10.1177/1948550616673876</w:t>
        </w:r>
      </w:hyperlink>
      <w:r w:rsidR="001E14A4">
        <w:t xml:space="preserve"> </w:t>
      </w:r>
    </w:p>
    <w:p w14:paraId="3590225D" w14:textId="10BAEDBF" w:rsidR="00A85BAA" w:rsidRPr="00FB2DA3" w:rsidRDefault="00A85BAA">
      <w:pPr>
        <w:ind w:left="720" w:hanging="720"/>
      </w:pPr>
      <w:r>
        <w:rPr>
          <w:rFonts w:hint="eastAsia"/>
        </w:rPr>
        <w:t>C</w:t>
      </w:r>
      <w:r>
        <w:t xml:space="preserve">astro, </w:t>
      </w:r>
      <w:r w:rsidR="00FB2DA3">
        <w:t xml:space="preserve">S. L., &amp; Lima, C. F. (2014). Age and music expertise influence emotion recognition in music. </w:t>
      </w:r>
      <w:r w:rsidR="00FB2DA3">
        <w:rPr>
          <w:i/>
          <w:iCs/>
        </w:rPr>
        <w:t>Music Perception</w:t>
      </w:r>
      <w:r w:rsidR="00FB2DA3">
        <w:t>, 32 (2), 125</w:t>
      </w:r>
      <w:r w:rsidR="0057557D">
        <w:t>–</w:t>
      </w:r>
      <w:r w:rsidR="00FB2DA3">
        <w:t xml:space="preserve">142. </w:t>
      </w:r>
      <w:hyperlink r:id="rId22" w:history="1">
        <w:r w:rsidR="00FB2DA3" w:rsidRPr="000E28D5">
          <w:rPr>
            <w:rStyle w:val="Hyperlink"/>
          </w:rPr>
          <w:t>https://doi.org/10.1525/mp.2014.32.2.125</w:t>
        </w:r>
      </w:hyperlink>
      <w:r w:rsidR="00FB2DA3">
        <w:t xml:space="preserve">  </w:t>
      </w:r>
    </w:p>
    <w:p w14:paraId="00000050" w14:textId="5B0EF2B4" w:rsidR="00D70CC7" w:rsidRDefault="00AB07EB">
      <w:pPr>
        <w:ind w:left="720" w:hanging="720"/>
      </w:pPr>
      <w:r>
        <w:t>Chamorro-</w:t>
      </w:r>
      <w:proofErr w:type="spellStart"/>
      <w:r>
        <w:t>Premuzic</w:t>
      </w:r>
      <w:proofErr w:type="spellEnd"/>
      <w:r>
        <w:t xml:space="preserve">, T., </w:t>
      </w:r>
      <w:proofErr w:type="spellStart"/>
      <w:r>
        <w:t>Gomà-i-Freixanet</w:t>
      </w:r>
      <w:proofErr w:type="spellEnd"/>
      <w:r>
        <w:t xml:space="preserve">, M., Furnham, A., &amp; </w:t>
      </w:r>
      <w:proofErr w:type="spellStart"/>
      <w:r>
        <w:t>Muro</w:t>
      </w:r>
      <w:proofErr w:type="spellEnd"/>
      <w:r>
        <w:t xml:space="preserve">, A. (2009). Personality, self-estimated intelligence, and uses of music: A Spanish replication and extension using structural equation modeling. </w:t>
      </w:r>
      <w:r>
        <w:rPr>
          <w:i/>
        </w:rPr>
        <w:t>Psychology of Aesthetics, Creativity, and the Arts</w:t>
      </w:r>
      <w:r>
        <w:t xml:space="preserve">, 3(3), 149–155. </w:t>
      </w:r>
      <w:hyperlink r:id="rId23" w:history="1">
        <w:r w:rsidR="001E14A4" w:rsidRPr="000E28D5">
          <w:rPr>
            <w:rStyle w:val="Hyperlink"/>
          </w:rPr>
          <w:t>https://doi.org/10.1037/a0015342</w:t>
        </w:r>
      </w:hyperlink>
      <w:r w:rsidR="001E14A4">
        <w:t xml:space="preserve"> </w:t>
      </w:r>
    </w:p>
    <w:p w14:paraId="00000051" w14:textId="75194527" w:rsidR="00D70CC7" w:rsidRDefault="00AB07EB">
      <w:pPr>
        <w:ind w:left="720" w:hanging="720"/>
      </w:pPr>
      <w:proofErr w:type="spellStart"/>
      <w:r w:rsidRPr="00D554DA">
        <w:rPr>
          <w:lang w:val="fr-FR"/>
        </w:rPr>
        <w:t>Dahary</w:t>
      </w:r>
      <w:proofErr w:type="spellEnd"/>
      <w:r w:rsidRPr="00D554DA">
        <w:rPr>
          <w:lang w:val="fr-FR"/>
        </w:rPr>
        <w:t xml:space="preserve">, H., Palma Fernandes, T., &amp; Quintin, E. M. (2020). </w:t>
      </w:r>
      <w:r>
        <w:t xml:space="preserve">The relationship between musical training and musical empathizing and systemizing traits. </w:t>
      </w:r>
      <w:r>
        <w:rPr>
          <w:i/>
        </w:rPr>
        <w:t>Musicae Scientiae, 24(1)</w:t>
      </w:r>
      <w:r>
        <w:t xml:space="preserve">, 113–129. </w:t>
      </w:r>
      <w:hyperlink r:id="rId24" w:history="1">
        <w:r w:rsidR="001E14A4" w:rsidRPr="000E28D5">
          <w:rPr>
            <w:rStyle w:val="Hyperlink"/>
          </w:rPr>
          <w:t>https://doi.org/10.1177/1029864918779636</w:t>
        </w:r>
      </w:hyperlink>
      <w:r w:rsidR="001E14A4">
        <w:t xml:space="preserve"> </w:t>
      </w:r>
    </w:p>
    <w:p w14:paraId="00000052" w14:textId="7C035A91" w:rsidR="00D70CC7" w:rsidRDefault="00AB07EB">
      <w:pPr>
        <w:ind w:left="720" w:hanging="720"/>
      </w:pPr>
      <w:r>
        <w:t xml:space="preserve">de Leeuw, J. R. (2015). </w:t>
      </w:r>
      <w:proofErr w:type="spellStart"/>
      <w:r>
        <w:t>jsPsych</w:t>
      </w:r>
      <w:proofErr w:type="spellEnd"/>
      <w:r>
        <w:t>: A JavaScript library for creating behavioral experiments in a Web browser.</w:t>
      </w:r>
      <w:r>
        <w:rPr>
          <w:i/>
        </w:rPr>
        <w:t xml:space="preserve"> Behavior Research Methods</w:t>
      </w:r>
      <w:r>
        <w:t>, 47(1), 1–12.</w:t>
      </w:r>
      <w:r w:rsidR="001E14A4" w:rsidRPr="001E14A4">
        <w:t xml:space="preserve"> </w:t>
      </w:r>
      <w:hyperlink r:id="rId25" w:history="1">
        <w:r w:rsidR="001E14A4" w:rsidRPr="000E28D5">
          <w:rPr>
            <w:rStyle w:val="Hyperlink"/>
          </w:rPr>
          <w:t>https://doi.org/10.3758/s13428-014-0458-y</w:t>
        </w:r>
      </w:hyperlink>
      <w:r w:rsidR="001E14A4">
        <w:t xml:space="preserve"> </w:t>
      </w:r>
    </w:p>
    <w:p w14:paraId="00000053" w14:textId="0DEEEC8C" w:rsidR="00D70CC7" w:rsidRPr="00597F55" w:rsidRDefault="00AB07EB">
      <w:pPr>
        <w:ind w:left="720" w:hanging="720"/>
        <w:rPr>
          <w:lang w:val="de-DE"/>
        </w:rPr>
      </w:pPr>
      <w:proofErr w:type="spellStart"/>
      <w:r>
        <w:t>Fiveash</w:t>
      </w:r>
      <w:proofErr w:type="spellEnd"/>
      <w:r>
        <w:t xml:space="preserve">, A., Luck., L. (2016). Effects of musical valence on the cognitive processing of lyrics. </w:t>
      </w:r>
      <w:r w:rsidRPr="00597F55">
        <w:rPr>
          <w:i/>
          <w:lang w:val="de-DE"/>
        </w:rPr>
        <w:t>Psychology of Music</w:t>
      </w:r>
      <w:r w:rsidRPr="00597F55">
        <w:rPr>
          <w:lang w:val="de-DE"/>
        </w:rPr>
        <w:t>, 44</w:t>
      </w:r>
      <w:r w:rsidR="00456EBB">
        <w:rPr>
          <w:lang w:val="de-DE"/>
        </w:rPr>
        <w:t xml:space="preserve"> </w:t>
      </w:r>
      <w:r w:rsidRPr="00597F55">
        <w:rPr>
          <w:lang w:val="de-DE"/>
        </w:rPr>
        <w:t>(6), 1346–1360</w:t>
      </w:r>
      <w:r w:rsidR="001E14A4">
        <w:rPr>
          <w:lang w:val="de-DE"/>
        </w:rPr>
        <w:t xml:space="preserve">. </w:t>
      </w:r>
      <w:hyperlink r:id="rId26" w:history="1">
        <w:r w:rsidR="00D07B1B" w:rsidRPr="000E28D5">
          <w:rPr>
            <w:rStyle w:val="Hyperlink"/>
            <w:lang w:val="de-DE"/>
          </w:rPr>
          <w:t>https://doi.org/10.1177/0305735615628057</w:t>
        </w:r>
      </w:hyperlink>
      <w:r w:rsidR="00D07B1B">
        <w:rPr>
          <w:lang w:val="de-DE"/>
        </w:rPr>
        <w:t xml:space="preserve"> </w:t>
      </w:r>
      <w:r w:rsidRPr="00597F55">
        <w:rPr>
          <w:lang w:val="de-DE"/>
        </w:rPr>
        <w:t xml:space="preserve"> </w:t>
      </w:r>
    </w:p>
    <w:p w14:paraId="00000054" w14:textId="23E5F56E" w:rsidR="00D70CC7" w:rsidRDefault="00AB07EB">
      <w:pPr>
        <w:ind w:left="720" w:hanging="720"/>
      </w:pPr>
      <w:r w:rsidRPr="00597F55">
        <w:rPr>
          <w:lang w:val="de-DE"/>
        </w:rPr>
        <w:lastRenderedPageBreak/>
        <w:t xml:space="preserve">Frieler, K., Müllensiefen, D., Fischinger, T., Schlemmer, K., Jakubowski, K., &amp; Lothwesen, K. (2013). </w:t>
      </w:r>
      <w:r>
        <w:t xml:space="preserve">Replication in music psychology. </w:t>
      </w:r>
      <w:r>
        <w:rPr>
          <w:i/>
        </w:rPr>
        <w:t>Musicae Scientiae</w:t>
      </w:r>
      <w:r>
        <w:t xml:space="preserve">, 17(3), 265–276. </w:t>
      </w:r>
      <w:hyperlink r:id="rId27" w:history="1">
        <w:r w:rsidR="00D07B1B" w:rsidRPr="000E28D5">
          <w:rPr>
            <w:rStyle w:val="Hyperlink"/>
          </w:rPr>
          <w:t>https://doi.org/10.1177/1029864913495404</w:t>
        </w:r>
      </w:hyperlink>
      <w:r w:rsidR="00D07B1B">
        <w:t xml:space="preserve"> </w:t>
      </w:r>
    </w:p>
    <w:p w14:paraId="00000056" w14:textId="1E394F4A" w:rsidR="00D70CC7" w:rsidRDefault="00AB07EB" w:rsidP="0014717E">
      <w:pPr>
        <w:ind w:left="720" w:hanging="720"/>
      </w:pPr>
      <w:r>
        <w:t xml:space="preserve">Gabrielsson, A. (2001). Emotion perceived and emotion felt: Same or different? </w:t>
      </w:r>
      <w:r>
        <w:rPr>
          <w:i/>
        </w:rPr>
        <w:t>Musicae Scientiae</w:t>
      </w:r>
      <w:r>
        <w:t xml:space="preserve">, 5, 123–147. </w:t>
      </w:r>
      <w:hyperlink r:id="rId28" w:history="1">
        <w:r w:rsidR="00D07B1B" w:rsidRPr="000E28D5">
          <w:rPr>
            <w:rStyle w:val="Hyperlink"/>
          </w:rPr>
          <w:t>https://doi.org/10.1177/10298649020050S105</w:t>
        </w:r>
      </w:hyperlink>
      <w:r w:rsidR="00D07B1B">
        <w:t xml:space="preserve"> </w:t>
      </w:r>
    </w:p>
    <w:p w14:paraId="00000057" w14:textId="06956555" w:rsidR="00D70CC7" w:rsidRPr="00597F55" w:rsidRDefault="00AB07EB">
      <w:pPr>
        <w:ind w:left="720" w:hanging="720"/>
        <w:rPr>
          <w:lang w:val="de-DE"/>
        </w:rPr>
      </w:pPr>
      <w:r>
        <w:t xml:space="preserve">Hailstone, J. C., Omar, R., Henley, S. M. D., Frost, C., Kenward, M. G., &amp; Warren, J. D. (2009). It’s not what you play, it’s how you play it: Timbre affects perception of emotion in music. </w:t>
      </w:r>
      <w:r w:rsidRPr="00597F55">
        <w:rPr>
          <w:i/>
          <w:lang w:val="de-DE"/>
        </w:rPr>
        <w:t>Quarterly Journal of Experimental Psychology</w:t>
      </w:r>
      <w:r w:rsidRPr="00597F55">
        <w:rPr>
          <w:lang w:val="de-DE"/>
        </w:rPr>
        <w:t xml:space="preserve">, 62(11), 2141–2155. </w:t>
      </w:r>
      <w:hyperlink r:id="rId29" w:history="1">
        <w:r w:rsidR="00D07B1B" w:rsidRPr="000E28D5">
          <w:rPr>
            <w:rStyle w:val="Hyperlink"/>
            <w:lang w:val="de-DE"/>
          </w:rPr>
          <w:t>https://doi.org/10.1080/17470210902765957</w:t>
        </w:r>
      </w:hyperlink>
      <w:r w:rsidR="00D07B1B">
        <w:rPr>
          <w:lang w:val="de-DE"/>
        </w:rPr>
        <w:t xml:space="preserve"> </w:t>
      </w:r>
    </w:p>
    <w:p w14:paraId="00000058" w14:textId="4DF1A823" w:rsidR="00D70CC7" w:rsidRDefault="00AB07EB">
      <w:pPr>
        <w:ind w:left="720" w:hanging="720"/>
      </w:pPr>
      <w:r w:rsidRPr="00597F55">
        <w:rPr>
          <w:lang w:val="de-DE"/>
        </w:rPr>
        <w:t xml:space="preserve">Hothorn, T., Bretz, F., Westfall, P., Heiberger, R. M., Schuetzenmeister, A., &amp; Scheibe, S. (2014). </w:t>
      </w:r>
      <w:proofErr w:type="spellStart"/>
      <w:r>
        <w:t>Multcomp</w:t>
      </w:r>
      <w:proofErr w:type="spellEnd"/>
      <w:r>
        <w:t>: simultaneous inference in general parametric models. R Package Version, 1–3.</w:t>
      </w:r>
      <w:r w:rsidR="00D07B1B" w:rsidRPr="00D07B1B">
        <w:t xml:space="preserve"> </w:t>
      </w:r>
      <w:hyperlink r:id="rId30" w:history="1">
        <w:r w:rsidR="00D07B1B" w:rsidRPr="000E28D5">
          <w:rPr>
            <w:rStyle w:val="Hyperlink"/>
          </w:rPr>
          <w:t>http://multcomp.r-forge.r-project.org/</w:t>
        </w:r>
      </w:hyperlink>
      <w:r w:rsidR="00D07B1B">
        <w:t xml:space="preserve"> </w:t>
      </w:r>
    </w:p>
    <w:p w14:paraId="00000059" w14:textId="74894751" w:rsidR="00D70CC7" w:rsidRDefault="00AB07EB">
      <w:pPr>
        <w:ind w:left="720" w:hanging="720"/>
      </w:pPr>
      <w:r>
        <w:t xml:space="preserve">Hutson, M. (2018). Artificial intelligence faces reproducibility crisis. </w:t>
      </w:r>
      <w:r>
        <w:rPr>
          <w:i/>
        </w:rPr>
        <w:t>Science</w:t>
      </w:r>
      <w:r>
        <w:t xml:space="preserve">, 359(6377), 725–726. </w:t>
      </w:r>
      <w:hyperlink r:id="rId31" w:history="1">
        <w:r w:rsidR="00D07B1B" w:rsidRPr="000E28D5">
          <w:rPr>
            <w:rStyle w:val="Hyperlink"/>
          </w:rPr>
          <w:t>https://doi.org/10.1126/science.359.6377.725</w:t>
        </w:r>
      </w:hyperlink>
      <w:r w:rsidR="00D07B1B">
        <w:t xml:space="preserve"> </w:t>
      </w:r>
    </w:p>
    <w:p w14:paraId="0000005A" w14:textId="68FCAC89" w:rsidR="00D70CC7" w:rsidRDefault="00AB07EB">
      <w:pPr>
        <w:ind w:left="720" w:hanging="720"/>
      </w:pPr>
      <w:r>
        <w:t xml:space="preserve">Ioannidis, J. P. A. (2005). Why most published research findings are false. </w:t>
      </w:r>
      <w:proofErr w:type="spellStart"/>
      <w:r>
        <w:rPr>
          <w:i/>
        </w:rPr>
        <w:t>PLoS</w:t>
      </w:r>
      <w:proofErr w:type="spellEnd"/>
      <w:r>
        <w:rPr>
          <w:i/>
        </w:rPr>
        <w:t xml:space="preserve"> Medicine</w:t>
      </w:r>
      <w:r>
        <w:t xml:space="preserve">, 2(8), e124. </w:t>
      </w:r>
      <w:hyperlink r:id="rId32" w:history="1">
        <w:r w:rsidR="00D07B1B" w:rsidRPr="000E28D5">
          <w:rPr>
            <w:rStyle w:val="Hyperlink"/>
          </w:rPr>
          <w:t>https://doi.org/10.1371/journal.pmed.0020124</w:t>
        </w:r>
      </w:hyperlink>
      <w:r w:rsidR="00D07B1B">
        <w:t xml:space="preserve"> </w:t>
      </w:r>
    </w:p>
    <w:p w14:paraId="0000005B" w14:textId="2205ED8E" w:rsidR="00D70CC7" w:rsidRDefault="00AB07EB">
      <w:pPr>
        <w:ind w:left="720" w:hanging="720"/>
      </w:pPr>
      <w:r>
        <w:t xml:space="preserve">Ioannidis, J. P. A. (2016). Why Most Clinical Research Is Not Useful. </w:t>
      </w:r>
      <w:proofErr w:type="spellStart"/>
      <w:r>
        <w:rPr>
          <w:i/>
        </w:rPr>
        <w:t>PLoS</w:t>
      </w:r>
      <w:proofErr w:type="spellEnd"/>
      <w:r>
        <w:rPr>
          <w:i/>
        </w:rPr>
        <w:t xml:space="preserve"> Medicin</w:t>
      </w:r>
      <w:r>
        <w:t xml:space="preserve">e, 13(6), e1002049. </w:t>
      </w:r>
      <w:hyperlink r:id="rId33" w:history="1">
        <w:r w:rsidR="00D07B1B" w:rsidRPr="000E28D5">
          <w:rPr>
            <w:rStyle w:val="Hyperlink"/>
          </w:rPr>
          <w:t>https://doi.org/10.1371/journal.pmed.1002049</w:t>
        </w:r>
      </w:hyperlink>
      <w:r w:rsidR="00D07B1B">
        <w:t xml:space="preserve"> </w:t>
      </w:r>
    </w:p>
    <w:p w14:paraId="0000005C" w14:textId="36708BDA" w:rsidR="00D70CC7" w:rsidRDefault="00AB07EB">
      <w:pPr>
        <w:ind w:left="720" w:hanging="720"/>
      </w:pPr>
      <w:proofErr w:type="spellStart"/>
      <w:r>
        <w:t>Juslin</w:t>
      </w:r>
      <w:proofErr w:type="spellEnd"/>
      <w:r>
        <w:t xml:space="preserve">, P., &amp; </w:t>
      </w:r>
      <w:proofErr w:type="spellStart"/>
      <w:r>
        <w:t>Västfjäll</w:t>
      </w:r>
      <w:proofErr w:type="spellEnd"/>
      <w:r>
        <w:t xml:space="preserve">, D. (2008). Emotional responses to music: The need to consider underlying mechanisms. </w:t>
      </w:r>
      <w:r>
        <w:rPr>
          <w:i/>
        </w:rPr>
        <w:t>Behavioral and Brain Sciences</w:t>
      </w:r>
      <w:r>
        <w:t xml:space="preserve">, 31(5), 559–575. </w:t>
      </w:r>
      <w:hyperlink r:id="rId34" w:history="1">
        <w:r w:rsidR="00D07B1B" w:rsidRPr="000E28D5">
          <w:rPr>
            <w:rStyle w:val="Hyperlink"/>
          </w:rPr>
          <w:t>https://doi.org/10.1017/S0140525X08005293</w:t>
        </w:r>
      </w:hyperlink>
      <w:r w:rsidR="00D07B1B">
        <w:t xml:space="preserve"> </w:t>
      </w:r>
    </w:p>
    <w:p w14:paraId="79FB3D90" w14:textId="339191CC" w:rsidR="00336D95" w:rsidRPr="00DD0928" w:rsidRDefault="00336D95">
      <w:pPr>
        <w:ind w:left="720" w:hanging="720"/>
        <w:rPr>
          <w:lang w:val="en-US"/>
        </w:rPr>
      </w:pPr>
      <w:proofErr w:type="spellStart"/>
      <w:r w:rsidRPr="00DD0928">
        <w:rPr>
          <w:rFonts w:hint="eastAsia"/>
          <w:lang w:val="en-US"/>
        </w:rPr>
        <w:t>K</w:t>
      </w:r>
      <w:r w:rsidRPr="00DD0928">
        <w:rPr>
          <w:lang w:val="en-US"/>
        </w:rPr>
        <w:t>arreman</w:t>
      </w:r>
      <w:proofErr w:type="spellEnd"/>
      <w:r w:rsidRPr="00DD0928">
        <w:rPr>
          <w:lang w:val="en-US"/>
        </w:rPr>
        <w:t xml:space="preserve">, A., </w:t>
      </w:r>
      <w:proofErr w:type="spellStart"/>
      <w:r w:rsidR="00DD0928" w:rsidRPr="00DD0928">
        <w:rPr>
          <w:lang w:val="en-US"/>
        </w:rPr>
        <w:t>Laceulle</w:t>
      </w:r>
      <w:proofErr w:type="spellEnd"/>
      <w:r w:rsidR="00DD0928" w:rsidRPr="00DD0928">
        <w:rPr>
          <w:lang w:val="en-US"/>
        </w:rPr>
        <w:t xml:space="preserve">, O. M., </w:t>
      </w:r>
      <w:proofErr w:type="spellStart"/>
      <w:r w:rsidR="00DD0928" w:rsidRPr="00DD0928">
        <w:rPr>
          <w:lang w:val="en-US"/>
        </w:rPr>
        <w:t>Hanswer</w:t>
      </w:r>
      <w:proofErr w:type="spellEnd"/>
      <w:r w:rsidR="00DD0928" w:rsidRPr="00DD0928">
        <w:rPr>
          <w:lang w:val="en-US"/>
        </w:rPr>
        <w:t xml:space="preserve">, W, E., </w:t>
      </w:r>
      <w:r w:rsidR="00DD0928">
        <w:rPr>
          <w:lang w:val="en-US"/>
        </w:rPr>
        <w:t xml:space="preserve">&amp; </w:t>
      </w:r>
      <w:proofErr w:type="spellStart"/>
      <w:r w:rsidR="00DD0928" w:rsidRPr="00DD0928">
        <w:rPr>
          <w:lang w:val="en-US"/>
        </w:rPr>
        <w:t>Vingerhoets</w:t>
      </w:r>
      <w:proofErr w:type="spellEnd"/>
      <w:r w:rsidR="00DD0928" w:rsidRPr="00DD0928">
        <w:rPr>
          <w:lang w:val="en-US"/>
        </w:rPr>
        <w:t>, A</w:t>
      </w:r>
      <w:r w:rsidR="00DD0928">
        <w:rPr>
          <w:lang w:val="en-US"/>
        </w:rPr>
        <w:t xml:space="preserve">. (2017). Effects of emotion regulation strategies on music-elicited emotions: An experimental study explaining </w:t>
      </w:r>
      <w:r w:rsidR="00DD0928">
        <w:rPr>
          <w:lang w:val="en-US"/>
        </w:rPr>
        <w:lastRenderedPageBreak/>
        <w:t>individual differences</w:t>
      </w:r>
      <w:r w:rsidR="0057557D">
        <w:rPr>
          <w:lang w:val="en-US"/>
        </w:rPr>
        <w:t xml:space="preserve">. </w:t>
      </w:r>
      <w:r w:rsidR="0057557D" w:rsidRPr="0057557D">
        <w:rPr>
          <w:i/>
          <w:iCs/>
          <w:lang w:val="en-US"/>
        </w:rPr>
        <w:t>Personality and Individual Differences</w:t>
      </w:r>
      <w:r w:rsidR="0057557D">
        <w:rPr>
          <w:lang w:val="en-US"/>
        </w:rPr>
        <w:t>, 114 (1), 36</w:t>
      </w:r>
      <w:r w:rsidR="0057557D">
        <w:t>–</w:t>
      </w:r>
      <w:r w:rsidR="0057557D">
        <w:rPr>
          <w:lang w:val="en-US"/>
        </w:rPr>
        <w:t xml:space="preserve">41. </w:t>
      </w:r>
      <w:hyperlink r:id="rId35" w:history="1">
        <w:r w:rsidR="0057557D" w:rsidRPr="000E28D5">
          <w:rPr>
            <w:rStyle w:val="Hyperlink"/>
            <w:lang w:val="en-US"/>
          </w:rPr>
          <w:t>https://doi.org/10.1016/j.paid.2017.03.059</w:t>
        </w:r>
      </w:hyperlink>
      <w:r w:rsidR="0057557D">
        <w:rPr>
          <w:lang w:val="en-US"/>
        </w:rPr>
        <w:t xml:space="preserve"> </w:t>
      </w:r>
    </w:p>
    <w:p w14:paraId="0000005D" w14:textId="11C97451" w:rsidR="00D70CC7" w:rsidRDefault="00AB07EB">
      <w:pPr>
        <w:ind w:left="720" w:hanging="720"/>
      </w:pPr>
      <w:r>
        <w:t>Kuznetsova</w:t>
      </w:r>
      <w:r w:rsidR="00336D95">
        <w:t>,</w:t>
      </w:r>
      <w:r>
        <w:t xml:space="preserve"> A</w:t>
      </w:r>
      <w:r w:rsidR="00336D95">
        <w:t>.</w:t>
      </w:r>
      <w:r>
        <w:t xml:space="preserve">, </w:t>
      </w:r>
      <w:proofErr w:type="spellStart"/>
      <w:r>
        <w:t>Brockhoff</w:t>
      </w:r>
      <w:proofErr w:type="spellEnd"/>
      <w:r w:rsidR="00336D95">
        <w:t>,</w:t>
      </w:r>
      <w:r>
        <w:t xml:space="preserve"> P</w:t>
      </w:r>
      <w:r w:rsidR="00780CA7">
        <w:t xml:space="preserve">. </w:t>
      </w:r>
      <w:r>
        <w:t>B</w:t>
      </w:r>
      <w:r w:rsidR="00336D95">
        <w:t>.</w:t>
      </w:r>
      <w:r>
        <w:t xml:space="preserve">, </w:t>
      </w:r>
      <w:r w:rsidR="00DD0928">
        <w:t>&amp;</w:t>
      </w:r>
      <w:r w:rsidR="00780CA7">
        <w:t xml:space="preserve"> </w:t>
      </w:r>
      <w:r>
        <w:t>Christensen</w:t>
      </w:r>
      <w:r w:rsidR="00336D95">
        <w:t>,</w:t>
      </w:r>
      <w:r>
        <w:t xml:space="preserve"> R</w:t>
      </w:r>
      <w:r w:rsidR="00336D95">
        <w:t>.</w:t>
      </w:r>
      <w:r w:rsidR="00780CA7">
        <w:t xml:space="preserve"> </w:t>
      </w:r>
      <w:r>
        <w:t>H</w:t>
      </w:r>
      <w:r w:rsidR="00336D95">
        <w:t>.</w:t>
      </w:r>
      <w:r w:rsidR="00780CA7">
        <w:t xml:space="preserve"> </w:t>
      </w:r>
      <w:r>
        <w:t>B</w:t>
      </w:r>
      <w:r w:rsidR="00336D95">
        <w:t>.</w:t>
      </w:r>
      <w:r>
        <w:t xml:space="preserve"> (2017). </w:t>
      </w:r>
      <w:proofErr w:type="spellStart"/>
      <w:r>
        <w:t>lmerTest</w:t>
      </w:r>
      <w:proofErr w:type="spellEnd"/>
      <w:r>
        <w:t xml:space="preserve"> </w:t>
      </w:r>
      <w:r w:rsidR="00034508">
        <w:t>p</w:t>
      </w:r>
      <w:r>
        <w:t xml:space="preserve">ackage: Tests in </w:t>
      </w:r>
      <w:r w:rsidR="00034508">
        <w:t>linear mixed effects models</w:t>
      </w:r>
      <w:r>
        <w:t xml:space="preserve">. </w:t>
      </w:r>
      <w:r>
        <w:rPr>
          <w:i/>
        </w:rPr>
        <w:t>Journal of Statistical Software, 82(13)</w:t>
      </w:r>
      <w:r>
        <w:t xml:space="preserve">, 1–26. </w:t>
      </w:r>
      <w:hyperlink r:id="rId36" w:history="1">
        <w:r w:rsidR="00D07B1B" w:rsidRPr="000E28D5">
          <w:rPr>
            <w:rStyle w:val="Hyperlink"/>
          </w:rPr>
          <w:t>https://doi.org/10.18637/jss.v082.i13</w:t>
        </w:r>
      </w:hyperlink>
      <w:r>
        <w:t xml:space="preserve"> </w:t>
      </w:r>
      <w:r w:rsidR="00D07B1B">
        <w:t xml:space="preserve"> </w:t>
      </w:r>
    </w:p>
    <w:p w14:paraId="0000005E" w14:textId="71CC2033" w:rsidR="00D70CC7" w:rsidRPr="00597F55" w:rsidRDefault="00AB07EB">
      <w:pPr>
        <w:ind w:left="720" w:hanging="720"/>
        <w:rPr>
          <w:lang w:val="de-DE"/>
        </w:rPr>
      </w:pPr>
      <w:r>
        <w:t xml:space="preserve">Lawrence, M. (2016). </w:t>
      </w:r>
      <w:proofErr w:type="spellStart"/>
      <w:r>
        <w:t>ez</w:t>
      </w:r>
      <w:proofErr w:type="spellEnd"/>
      <w:r>
        <w:t xml:space="preserve">: Easy </w:t>
      </w:r>
      <w:r w:rsidR="00034508">
        <w:t xml:space="preserve">analysis </w:t>
      </w:r>
      <w:r>
        <w:t xml:space="preserve">and </w:t>
      </w:r>
      <w:r w:rsidR="00034508">
        <w:t xml:space="preserve">visualization </w:t>
      </w:r>
      <w:r>
        <w:t xml:space="preserve">of </w:t>
      </w:r>
      <w:r w:rsidR="00034508">
        <w:t>factorial experiments</w:t>
      </w:r>
      <w:r>
        <w:t xml:space="preserve">. </w:t>
      </w:r>
      <w:r w:rsidRPr="00D554DA">
        <w:rPr>
          <w:lang w:val="de-DE"/>
        </w:rPr>
        <w:t xml:space="preserve">R package version 4.4-0. </w:t>
      </w:r>
      <w:hyperlink r:id="rId37" w:history="1">
        <w:r w:rsidR="00D07B1B" w:rsidRPr="000E28D5">
          <w:rPr>
            <w:rStyle w:val="Hyperlink"/>
            <w:lang w:val="de-DE"/>
          </w:rPr>
          <w:t>https://CRAN.R-project.org/package=ez</w:t>
        </w:r>
      </w:hyperlink>
      <w:r w:rsidR="00D07B1B">
        <w:rPr>
          <w:lang w:val="de-DE"/>
        </w:rPr>
        <w:t xml:space="preserve"> </w:t>
      </w:r>
    </w:p>
    <w:p w14:paraId="0000005F" w14:textId="567EC487" w:rsidR="00D70CC7" w:rsidRDefault="00AB07EB">
      <w:pPr>
        <w:ind w:left="720" w:hanging="720"/>
      </w:pPr>
      <w:r w:rsidRPr="00597F55">
        <w:rPr>
          <w:lang w:val="de-DE"/>
        </w:rPr>
        <w:t xml:space="preserve">Lin, H.-R., Kopiez, R., Müllensiefen, D., &amp; Wolf, A. (2019). </w:t>
      </w:r>
      <w:r>
        <w:t xml:space="preserve">The Chinese version of the Gold-MSI: Adaptation and validation of an inventory for the measurement of musical sophistication in a Taiwanese sample. </w:t>
      </w:r>
      <w:r>
        <w:rPr>
          <w:i/>
        </w:rPr>
        <w:t>Musicae Scientiae</w:t>
      </w:r>
      <w:r>
        <w:t xml:space="preserve">. </w:t>
      </w:r>
      <w:hyperlink r:id="rId38" w:history="1">
        <w:r w:rsidR="00D07B1B" w:rsidRPr="000E28D5">
          <w:rPr>
            <w:rStyle w:val="Hyperlink"/>
          </w:rPr>
          <w:t>https://doi.org/10.1177/1029864919871987</w:t>
        </w:r>
      </w:hyperlink>
      <w:r w:rsidR="00D07B1B">
        <w:t xml:space="preserve"> </w:t>
      </w:r>
    </w:p>
    <w:p w14:paraId="00000060" w14:textId="77777777" w:rsidR="00D70CC7" w:rsidRDefault="00AB07EB">
      <w:pPr>
        <w:ind w:left="720" w:hanging="720"/>
      </w:pPr>
      <w:r>
        <w:t xml:space="preserve">[REDACTED]. (2019, August). </w:t>
      </w:r>
      <w:r>
        <w:rPr>
          <w:i/>
        </w:rPr>
        <w:t xml:space="preserve">Lyrics and Emotion in Songs: A Conceptual Replication Study of Ali and Peynircioglu, 2006. </w:t>
      </w:r>
      <w:r>
        <w:t>[REDACTED]</w:t>
      </w:r>
    </w:p>
    <w:p w14:paraId="00000061" w14:textId="1FD6EEBC" w:rsidR="00D70CC7" w:rsidRDefault="00AB07EB">
      <w:pPr>
        <w:ind w:left="720" w:hanging="720"/>
      </w:pPr>
      <w:r>
        <w:t xml:space="preserve">Müllensiefen, D., Gingras, B., </w:t>
      </w:r>
      <w:proofErr w:type="spellStart"/>
      <w:r>
        <w:t>Musil</w:t>
      </w:r>
      <w:proofErr w:type="spellEnd"/>
      <w:r>
        <w:t xml:space="preserve">, J., &amp; Stewart, L. (2014). The </w:t>
      </w:r>
      <w:r w:rsidR="00B02CDC">
        <w:t xml:space="preserve">musicality </w:t>
      </w:r>
      <w:r>
        <w:t xml:space="preserve">of </w:t>
      </w:r>
      <w:r w:rsidR="00B02CDC">
        <w:t>non</w:t>
      </w:r>
      <w:r>
        <w:t>-</w:t>
      </w:r>
      <w:r w:rsidR="00B02CDC">
        <w:t>musicians</w:t>
      </w:r>
      <w:r>
        <w:t xml:space="preserve">: An </w:t>
      </w:r>
      <w:r w:rsidR="00B02CDC">
        <w:t xml:space="preserve">index </w:t>
      </w:r>
      <w:r>
        <w:t xml:space="preserve">for </w:t>
      </w:r>
      <w:r w:rsidR="00B02CDC">
        <w:t xml:space="preserve">assessing musical sophistication </w:t>
      </w:r>
      <w:r>
        <w:t xml:space="preserve">in the </w:t>
      </w:r>
      <w:r w:rsidR="00B02CDC">
        <w:t>general population</w:t>
      </w:r>
      <w:r>
        <w:t xml:space="preserve">. </w:t>
      </w:r>
      <w:proofErr w:type="spellStart"/>
      <w:r>
        <w:rPr>
          <w:i/>
        </w:rPr>
        <w:t>PloS</w:t>
      </w:r>
      <w:proofErr w:type="spellEnd"/>
      <w:r>
        <w:rPr>
          <w:i/>
        </w:rPr>
        <w:t xml:space="preserve"> One</w:t>
      </w:r>
      <w:r>
        <w:t xml:space="preserve">, 9(2), e89642. </w:t>
      </w:r>
      <w:hyperlink r:id="rId39" w:history="1">
        <w:r w:rsidR="00D07B1B" w:rsidRPr="000E28D5">
          <w:rPr>
            <w:rStyle w:val="Hyperlink"/>
          </w:rPr>
          <w:t>https://doi.org/10.1371/journal.pone.0089642</w:t>
        </w:r>
      </w:hyperlink>
      <w:r w:rsidR="00D07B1B">
        <w:t xml:space="preserve"> </w:t>
      </w:r>
    </w:p>
    <w:p w14:paraId="00000062" w14:textId="06793762" w:rsidR="00D70CC7" w:rsidRDefault="00AB07EB">
      <w:pPr>
        <w:ind w:left="720" w:hanging="720"/>
      </w:pPr>
      <w:r>
        <w:t>Olejnik, S</w:t>
      </w:r>
      <w:r w:rsidR="00E27EEE">
        <w:t>.</w:t>
      </w:r>
      <w:r>
        <w:t xml:space="preserve">, </w:t>
      </w:r>
      <w:r w:rsidR="006416D3">
        <w:t xml:space="preserve">&amp; </w:t>
      </w:r>
      <w:proofErr w:type="spellStart"/>
      <w:r>
        <w:t>Algina</w:t>
      </w:r>
      <w:proofErr w:type="spellEnd"/>
      <w:r w:rsidR="006416D3">
        <w:t>, J.</w:t>
      </w:r>
      <w:r>
        <w:t xml:space="preserve"> (2003). Generalized </w:t>
      </w:r>
      <w:r w:rsidR="00B02CDC">
        <w:t xml:space="preserve">eta </w:t>
      </w:r>
      <w:r>
        <w:t xml:space="preserve">and </w:t>
      </w:r>
      <w:r w:rsidR="00B02CDC">
        <w:t>omega squared statistics</w:t>
      </w:r>
      <w:r>
        <w:t xml:space="preserve">: </w:t>
      </w:r>
      <w:r w:rsidR="00B02CDC">
        <w:t xml:space="preserve">measures </w:t>
      </w:r>
      <w:r>
        <w:t xml:space="preserve">of </w:t>
      </w:r>
      <w:r w:rsidR="00B02CDC">
        <w:t xml:space="preserve">effect size </w:t>
      </w:r>
      <w:r>
        <w:t xml:space="preserve">for </w:t>
      </w:r>
      <w:r w:rsidR="00B02CDC">
        <w:t>some common research designs</w:t>
      </w:r>
      <w:r>
        <w:t xml:space="preserve">. </w:t>
      </w:r>
      <w:r w:rsidRPr="00871F4C">
        <w:rPr>
          <w:i/>
          <w:iCs/>
        </w:rPr>
        <w:t>Psychological Methods</w:t>
      </w:r>
      <w:r w:rsidR="00871F4C">
        <w:t xml:space="preserve">, </w:t>
      </w:r>
      <w:r>
        <w:t xml:space="preserve">8(4):434–47. </w:t>
      </w:r>
      <w:hyperlink r:id="rId40" w:history="1">
        <w:r w:rsidR="00D07B1B" w:rsidRPr="000E28D5">
          <w:rPr>
            <w:rStyle w:val="Hyperlink"/>
          </w:rPr>
          <w:t>https://doi:10.1037/1082-989X.8.4.434</w:t>
        </w:r>
      </w:hyperlink>
      <w:r w:rsidR="00D07B1B">
        <w:t xml:space="preserve"> </w:t>
      </w:r>
    </w:p>
    <w:p w14:paraId="00000063" w14:textId="3E660917" w:rsidR="00D70CC7" w:rsidRDefault="00AB07EB">
      <w:pPr>
        <w:ind w:left="720" w:hanging="720"/>
      </w:pPr>
      <w:r>
        <w:t xml:space="preserve">Open Science Collaboration. (2015). Estimating the reproducibility of psychological science. </w:t>
      </w:r>
      <w:r>
        <w:rPr>
          <w:i/>
        </w:rPr>
        <w:t>Science</w:t>
      </w:r>
      <w:r>
        <w:t xml:space="preserve">, 349(6251). </w:t>
      </w:r>
      <w:hyperlink r:id="rId41" w:history="1">
        <w:r w:rsidR="00871F4C" w:rsidRPr="000E28D5">
          <w:rPr>
            <w:rStyle w:val="Hyperlink"/>
          </w:rPr>
          <w:t>https://doi.org/10.1126/science.aac4716</w:t>
        </w:r>
      </w:hyperlink>
      <w:r w:rsidR="00871F4C">
        <w:t xml:space="preserve"> </w:t>
      </w:r>
    </w:p>
    <w:p w14:paraId="00000064" w14:textId="1AC577FA" w:rsidR="00D70CC7" w:rsidRDefault="00AB07EB">
      <w:pPr>
        <w:ind w:left="720" w:hanging="720"/>
      </w:pPr>
      <w:r>
        <w:t xml:space="preserve">Peng, R. D. (2011). Reproducible research in computational science. </w:t>
      </w:r>
      <w:r>
        <w:rPr>
          <w:i/>
        </w:rPr>
        <w:t>Science</w:t>
      </w:r>
      <w:r>
        <w:t xml:space="preserve">, 334(6060), 1226–1227. </w:t>
      </w:r>
      <w:hyperlink r:id="rId42" w:history="1">
        <w:r w:rsidR="00D07B1B" w:rsidRPr="000E28D5">
          <w:rPr>
            <w:rStyle w:val="Hyperlink"/>
          </w:rPr>
          <w:t>https://doi.org/10.1126/science.1213847</w:t>
        </w:r>
      </w:hyperlink>
      <w:r w:rsidR="00D07B1B">
        <w:t xml:space="preserve"> </w:t>
      </w:r>
    </w:p>
    <w:p w14:paraId="487F99D2" w14:textId="4773A161" w:rsidR="00871F4C" w:rsidRDefault="00871F4C">
      <w:pPr>
        <w:ind w:left="720" w:hanging="720"/>
      </w:pPr>
      <w:r w:rsidRPr="00871F4C">
        <w:lastRenderedPageBreak/>
        <w:t xml:space="preserve">R Core Team (2020). R: A language and environment for statistical computing. R Foundation for Statistical Computing, Vienna, Austria. </w:t>
      </w:r>
      <w:hyperlink r:id="rId43" w:history="1">
        <w:r w:rsidRPr="000E28D5">
          <w:rPr>
            <w:rStyle w:val="Hyperlink"/>
          </w:rPr>
          <w:t>https://www.R-project.org/</w:t>
        </w:r>
      </w:hyperlink>
      <w:r w:rsidRPr="00871F4C">
        <w:t>.</w:t>
      </w:r>
      <w:r>
        <w:t xml:space="preserve"> </w:t>
      </w:r>
      <w:r w:rsidRPr="00871F4C">
        <w:t xml:space="preserve"> </w:t>
      </w:r>
    </w:p>
    <w:p w14:paraId="00000066" w14:textId="188885BE" w:rsidR="00D70CC7" w:rsidRDefault="00AB07EB">
      <w:pPr>
        <w:ind w:left="720" w:hanging="720"/>
      </w:pPr>
      <w:r>
        <w:t xml:space="preserve">Russell, J. A. (1980). A circumplex model of affect. </w:t>
      </w:r>
      <w:r>
        <w:rPr>
          <w:i/>
        </w:rPr>
        <w:t>Journal of Personality and Social Psychology</w:t>
      </w:r>
      <w:r>
        <w:t xml:space="preserve">, 39(6), 1161. </w:t>
      </w:r>
      <w:hyperlink r:id="rId44" w:history="1">
        <w:r w:rsidR="00D07B1B" w:rsidRPr="000E28D5">
          <w:rPr>
            <w:rStyle w:val="Hyperlink"/>
          </w:rPr>
          <w:t>https://doi.org/10.1037/h0077714</w:t>
        </w:r>
      </w:hyperlink>
      <w:r w:rsidR="00D07B1B">
        <w:t xml:space="preserve"> </w:t>
      </w:r>
    </w:p>
    <w:p w14:paraId="00000067" w14:textId="7429EE2B" w:rsidR="00D70CC7" w:rsidRPr="00E45026" w:rsidRDefault="00AB07EB">
      <w:pPr>
        <w:ind w:left="720" w:hanging="720"/>
        <w:rPr>
          <w:lang w:val="en-US"/>
        </w:rPr>
      </w:pPr>
      <w:r>
        <w:t xml:space="preserve">Song, Y., Dixon, S., Pearce, M. T., &amp; Halpern, A. R. (2016). Perceived and </w:t>
      </w:r>
      <w:r w:rsidR="00D4235E">
        <w:t xml:space="preserve">induced emotion responses </w:t>
      </w:r>
      <w:r>
        <w:t xml:space="preserve">to </w:t>
      </w:r>
      <w:r w:rsidR="00D4235E">
        <w:t>popular music</w:t>
      </w:r>
      <w:r>
        <w:t xml:space="preserve">: </w:t>
      </w:r>
      <w:r w:rsidR="00D4235E">
        <w:t xml:space="preserve">categorical </w:t>
      </w:r>
      <w:r>
        <w:t xml:space="preserve">and </w:t>
      </w:r>
      <w:r w:rsidR="00D4235E">
        <w:t>dimensional models</w:t>
      </w:r>
      <w:r>
        <w:t xml:space="preserve">. </w:t>
      </w:r>
      <w:r>
        <w:rPr>
          <w:i/>
        </w:rPr>
        <w:t>Music Perception</w:t>
      </w:r>
      <w:r>
        <w:t>, 33</w:t>
      </w:r>
      <w:r w:rsidR="00696B2D">
        <w:t xml:space="preserve"> (4)</w:t>
      </w:r>
      <w:r>
        <w:t xml:space="preserve">, 472–492. </w:t>
      </w:r>
      <w:hyperlink r:id="rId45" w:history="1">
        <w:r w:rsidR="00D07B1B" w:rsidRPr="00E45026">
          <w:rPr>
            <w:rStyle w:val="Hyperlink"/>
            <w:lang w:val="en-US"/>
          </w:rPr>
          <w:t>https://doi.org/0.1525/mp.2016.33.4.472</w:t>
        </w:r>
      </w:hyperlink>
      <w:r w:rsidR="00D07B1B" w:rsidRPr="00E45026">
        <w:rPr>
          <w:lang w:val="en-US"/>
        </w:rPr>
        <w:t xml:space="preserve"> </w:t>
      </w:r>
    </w:p>
    <w:p w14:paraId="112D8AEB" w14:textId="1279B7C5" w:rsidR="00116A07" w:rsidRPr="00E45026" w:rsidRDefault="00116A07">
      <w:pPr>
        <w:ind w:left="720" w:hanging="720"/>
        <w:rPr>
          <w:lang w:val="en-US"/>
        </w:rPr>
      </w:pPr>
      <w:r w:rsidRPr="00116A07">
        <w:rPr>
          <w:lang w:val="en-US"/>
        </w:rPr>
        <w:t xml:space="preserve">Susino, M., &amp; Schubert, E. (2019). Cultural stereotyping of emotional responses to music genre. </w:t>
      </w:r>
      <w:r w:rsidRPr="00E45026">
        <w:rPr>
          <w:i/>
          <w:iCs/>
          <w:lang w:val="en-US"/>
        </w:rPr>
        <w:t>Psychology of Music</w:t>
      </w:r>
      <w:r w:rsidRPr="00E45026">
        <w:rPr>
          <w:lang w:val="en-US"/>
        </w:rPr>
        <w:t xml:space="preserve">, 47(3), 342–357. </w:t>
      </w:r>
      <w:hyperlink r:id="rId46" w:history="1">
        <w:r w:rsidRPr="00E45026">
          <w:rPr>
            <w:rStyle w:val="Hyperlink"/>
            <w:lang w:val="en-US"/>
          </w:rPr>
          <w:t>https://doi.org/10.1177/0305735618755886</w:t>
        </w:r>
      </w:hyperlink>
      <w:r w:rsidRPr="00E45026">
        <w:rPr>
          <w:lang w:val="en-US"/>
        </w:rPr>
        <w:t xml:space="preserve"> </w:t>
      </w:r>
    </w:p>
    <w:p w14:paraId="628BCD37" w14:textId="5661519A" w:rsidR="00116A07" w:rsidRPr="00D554DA" w:rsidRDefault="00116A07">
      <w:pPr>
        <w:ind w:left="720" w:hanging="720"/>
        <w:rPr>
          <w:lang w:val="en-US"/>
        </w:rPr>
      </w:pPr>
      <w:r w:rsidRPr="00116A07">
        <w:rPr>
          <w:lang w:val="en-US"/>
        </w:rPr>
        <w:t xml:space="preserve">Susino, M., &amp; Schubert, E. (2020). Musical emotions in the absence of music: A cross-cultural investigation of emotion communication in music by extra-musical cues. </w:t>
      </w:r>
      <w:proofErr w:type="spellStart"/>
      <w:r w:rsidRPr="00D554DA">
        <w:rPr>
          <w:i/>
          <w:iCs/>
          <w:lang w:val="en-US"/>
        </w:rPr>
        <w:t>PLoS</w:t>
      </w:r>
      <w:proofErr w:type="spellEnd"/>
      <w:r w:rsidRPr="00D554DA">
        <w:rPr>
          <w:i/>
          <w:iCs/>
          <w:lang w:val="en-US"/>
        </w:rPr>
        <w:t xml:space="preserve"> ONE</w:t>
      </w:r>
      <w:r w:rsidRPr="00D554DA">
        <w:rPr>
          <w:lang w:val="en-US"/>
        </w:rPr>
        <w:t xml:space="preserve">, 15(11), Article e0241196. </w:t>
      </w:r>
      <w:hyperlink r:id="rId47" w:history="1">
        <w:r w:rsidR="00E45026" w:rsidRPr="00601736">
          <w:rPr>
            <w:rStyle w:val="Hyperlink"/>
            <w:lang w:val="en-US"/>
          </w:rPr>
          <w:t>https://doi.org/10.1371/journal.pone.0241196</w:t>
        </w:r>
      </w:hyperlink>
      <w:r w:rsidR="00E45026">
        <w:rPr>
          <w:lang w:val="en-US"/>
        </w:rPr>
        <w:t xml:space="preserve"> </w:t>
      </w:r>
    </w:p>
    <w:p w14:paraId="40134272" w14:textId="1BF18D3C" w:rsidR="0057557D" w:rsidRPr="0057557D" w:rsidRDefault="0057557D">
      <w:pPr>
        <w:ind w:left="720" w:hanging="720"/>
        <w:rPr>
          <w:lang w:val="en-US"/>
        </w:rPr>
      </w:pPr>
      <w:r w:rsidRPr="0057557D">
        <w:rPr>
          <w:rFonts w:hint="eastAsia"/>
          <w:lang w:val="en-US"/>
        </w:rPr>
        <w:t>T</w:t>
      </w:r>
      <w:r w:rsidRPr="0057557D">
        <w:rPr>
          <w:lang w:val="en-US"/>
        </w:rPr>
        <w:t>aruffi, L., Allen, R., Downing, J., &amp; Heaton, P. (2017). I</w:t>
      </w:r>
      <w:r>
        <w:rPr>
          <w:lang w:val="en-US"/>
        </w:rPr>
        <w:t xml:space="preserve">ndividual differences in music-perceived emotions: The influence of externally oriented thinking. </w:t>
      </w:r>
      <w:r>
        <w:rPr>
          <w:i/>
          <w:iCs/>
          <w:lang w:val="en-US"/>
        </w:rPr>
        <w:t>Music Perception</w:t>
      </w:r>
      <w:r>
        <w:rPr>
          <w:lang w:val="en-US"/>
        </w:rPr>
        <w:t>, 34 (3), 253</w:t>
      </w:r>
      <w:r>
        <w:t>–</w:t>
      </w:r>
      <w:r>
        <w:rPr>
          <w:lang w:val="en-US"/>
        </w:rPr>
        <w:t xml:space="preserve">266. </w:t>
      </w:r>
      <w:hyperlink r:id="rId48" w:history="1">
        <w:r w:rsidRPr="000E28D5">
          <w:rPr>
            <w:rStyle w:val="Hyperlink"/>
            <w:lang w:val="en-US"/>
          </w:rPr>
          <w:t>https://doi.org/10.1525/mp.2017.34.3.253</w:t>
        </w:r>
      </w:hyperlink>
      <w:r>
        <w:rPr>
          <w:lang w:val="en-US"/>
        </w:rPr>
        <w:t xml:space="preserve"> </w:t>
      </w:r>
    </w:p>
    <w:p w14:paraId="00000068" w14:textId="6D466165" w:rsidR="00D70CC7" w:rsidRDefault="00AB07EB">
      <w:pPr>
        <w:ind w:left="720" w:hanging="720"/>
      </w:pPr>
      <w:r w:rsidRPr="0057557D">
        <w:rPr>
          <w:lang w:val="en-US"/>
        </w:rPr>
        <w:t xml:space="preserve">Tsai, C.-G., Chen, R.-S., &amp; Tsai, T.-S. (2014). </w:t>
      </w:r>
      <w:r>
        <w:t xml:space="preserve">The arousing and cathartic effects of popular heartbreak songs as revealed in the physiological responses of listeners. </w:t>
      </w:r>
      <w:r>
        <w:rPr>
          <w:i/>
        </w:rPr>
        <w:t>Musicae Scientiae</w:t>
      </w:r>
      <w:r>
        <w:t>, 18(4), 410</w:t>
      </w:r>
      <w:r w:rsidR="00871F4C" w:rsidRPr="00871F4C">
        <w:t>–</w:t>
      </w:r>
      <w:r>
        <w:t xml:space="preserve">422. </w:t>
      </w:r>
      <w:hyperlink r:id="rId49" w:history="1">
        <w:r w:rsidR="00D07B1B" w:rsidRPr="000E28D5">
          <w:rPr>
            <w:rStyle w:val="Hyperlink"/>
          </w:rPr>
          <w:t>https://doi.org/10.1177/1029864914542671</w:t>
        </w:r>
      </w:hyperlink>
      <w:r w:rsidR="00D07B1B">
        <w:t xml:space="preserve"> </w:t>
      </w:r>
    </w:p>
    <w:p w14:paraId="00000069" w14:textId="2C52E06F" w:rsidR="00D70CC7" w:rsidRDefault="00AB07EB">
      <w:pPr>
        <w:ind w:left="720" w:hanging="720"/>
      </w:pPr>
      <w:r>
        <w:t xml:space="preserve">​​Vuoskoski, J. K., &amp; </w:t>
      </w:r>
      <w:proofErr w:type="spellStart"/>
      <w:r>
        <w:t>Eerola</w:t>
      </w:r>
      <w:proofErr w:type="spellEnd"/>
      <w:r>
        <w:t xml:space="preserve">, T. (2011). Measuring music-induced emotion: A comparison of emotion models, personality biases, and intensity of experiences. </w:t>
      </w:r>
      <w:r w:rsidRPr="00871F4C">
        <w:rPr>
          <w:i/>
          <w:iCs/>
        </w:rPr>
        <w:t>Musicae Scientiae</w:t>
      </w:r>
      <w:r>
        <w:t xml:space="preserve">, 15(2), 159–173. </w:t>
      </w:r>
      <w:hyperlink r:id="rId50" w:history="1">
        <w:r w:rsidR="00D07B1B" w:rsidRPr="000E28D5">
          <w:rPr>
            <w:rStyle w:val="Hyperlink"/>
          </w:rPr>
          <w:t>https://doi.org/10.1177/1029864911403367</w:t>
        </w:r>
      </w:hyperlink>
      <w:r w:rsidR="00D07B1B">
        <w:t xml:space="preserve"> </w:t>
      </w:r>
    </w:p>
    <w:p w14:paraId="0000006A" w14:textId="112631DD" w:rsidR="00D70CC7" w:rsidRPr="00955380" w:rsidRDefault="00AB07EB">
      <w:pPr>
        <w:ind w:left="720" w:hanging="720"/>
        <w:rPr>
          <w:sz w:val="28"/>
          <w:szCs w:val="28"/>
        </w:rPr>
      </w:pPr>
      <w:proofErr w:type="spellStart"/>
      <w:r>
        <w:t>Warrenburg</w:t>
      </w:r>
      <w:proofErr w:type="spellEnd"/>
      <w:r>
        <w:t xml:space="preserve">, L. A. (2020). Comparing musical and psychological emotion theories. </w:t>
      </w:r>
      <w:proofErr w:type="spellStart"/>
      <w:r w:rsidRPr="00871F4C">
        <w:rPr>
          <w:i/>
          <w:iCs/>
        </w:rPr>
        <w:t>Psychomusicology</w:t>
      </w:r>
      <w:proofErr w:type="spellEnd"/>
      <w:r w:rsidRPr="00871F4C">
        <w:rPr>
          <w:i/>
          <w:iCs/>
        </w:rPr>
        <w:t>: Music, Mind, and Brain</w:t>
      </w:r>
      <w:r>
        <w:t xml:space="preserve">, 30(1), </w:t>
      </w:r>
      <w:r w:rsidR="00871F4C" w:rsidRPr="00871F4C">
        <w:t>1–19</w:t>
      </w:r>
      <w:r>
        <w:t>.</w:t>
      </w:r>
      <w:r w:rsidR="00D07B1B" w:rsidRPr="00D07B1B">
        <w:t xml:space="preserve"> </w:t>
      </w:r>
      <w:hyperlink r:id="rId51" w:history="1">
        <w:r w:rsidR="00D07B1B" w:rsidRPr="000E28D5">
          <w:rPr>
            <w:rStyle w:val="Hyperlink"/>
          </w:rPr>
          <w:t>https://doi.org/10.1037/pmu0000247</w:t>
        </w:r>
      </w:hyperlink>
      <w:r w:rsidR="00D07B1B">
        <w:t xml:space="preserve"> </w:t>
      </w:r>
    </w:p>
    <w:p w14:paraId="0000006B" w14:textId="3626C08A" w:rsidR="00D70CC7" w:rsidRPr="00D554DA" w:rsidRDefault="00AB07EB">
      <w:pPr>
        <w:ind w:left="720" w:hanging="720"/>
        <w:rPr>
          <w:lang w:val="de-DE"/>
        </w:rPr>
      </w:pPr>
      <w:proofErr w:type="spellStart"/>
      <w:r w:rsidRPr="001423DA">
        <w:rPr>
          <w:lang w:val="en-US"/>
        </w:rPr>
        <w:lastRenderedPageBreak/>
        <w:t>Weth</w:t>
      </w:r>
      <w:proofErr w:type="spellEnd"/>
      <w:r w:rsidRPr="001423DA">
        <w:rPr>
          <w:lang w:val="en-US"/>
        </w:rPr>
        <w:t xml:space="preserve">, Karim., </w:t>
      </w:r>
      <w:proofErr w:type="spellStart"/>
      <w:r w:rsidRPr="001423DA">
        <w:rPr>
          <w:lang w:val="en-US"/>
        </w:rPr>
        <w:t>Raab</w:t>
      </w:r>
      <w:proofErr w:type="spellEnd"/>
      <w:r w:rsidRPr="001423DA">
        <w:rPr>
          <w:lang w:val="en-US"/>
        </w:rPr>
        <w:t xml:space="preserve">, H. Marius., Carbon, Claus-Christian. </w:t>
      </w:r>
      <w:r>
        <w:t xml:space="preserve">(2015). Investigating emotional responses to self-selected sad music via self-report and automated facial analysis. </w:t>
      </w:r>
      <w:r w:rsidRPr="00D554DA">
        <w:rPr>
          <w:i/>
          <w:lang w:val="de-DE"/>
        </w:rPr>
        <w:t>Musicae Scientiae</w:t>
      </w:r>
      <w:r w:rsidRPr="00D554DA">
        <w:rPr>
          <w:lang w:val="de-DE"/>
        </w:rPr>
        <w:t xml:space="preserve">, 19(4), 412-–432. </w:t>
      </w:r>
      <w:hyperlink r:id="rId52" w:history="1">
        <w:r w:rsidR="00871F4C" w:rsidRPr="00D554DA">
          <w:rPr>
            <w:rStyle w:val="Hyperlink"/>
            <w:lang w:val="de-DE"/>
          </w:rPr>
          <w:t>https://doi.org/10.1177/1029864915606796</w:t>
        </w:r>
      </w:hyperlink>
      <w:r w:rsidR="003843D6" w:rsidRPr="00D554DA">
        <w:rPr>
          <w:lang w:val="de-DE"/>
        </w:rPr>
        <w:t xml:space="preserve"> </w:t>
      </w:r>
      <w:r w:rsidR="00871F4C" w:rsidRPr="00D554DA">
        <w:rPr>
          <w:lang w:val="de-DE"/>
        </w:rPr>
        <w:t xml:space="preserve"> </w:t>
      </w:r>
    </w:p>
    <w:p w14:paraId="0000006C" w14:textId="138073E2" w:rsidR="00D70CC7" w:rsidRDefault="00AB07EB">
      <w:pPr>
        <w:ind w:left="720" w:hanging="720"/>
      </w:pPr>
      <w:r w:rsidRPr="00D554DA">
        <w:rPr>
          <w:lang w:val="de-DE"/>
        </w:rPr>
        <w:t xml:space="preserve">Wolf, A., Kopiez, R., Platz, F., Lin, H.-R., &amp; Mütze, H. (2018). </w:t>
      </w:r>
      <w:r>
        <w:t xml:space="preserve">Tendency </w:t>
      </w:r>
      <w:r w:rsidR="00696B2D">
        <w:t xml:space="preserve">towards </w:t>
      </w:r>
      <w:r>
        <w:t xml:space="preserve">the </w:t>
      </w:r>
      <w:r w:rsidR="00696B2D">
        <w:t>average</w:t>
      </w:r>
      <w:r>
        <w:t xml:space="preserve">? The </w:t>
      </w:r>
      <w:r w:rsidR="00696B2D">
        <w:t xml:space="preserve">aesthetic evaluation </w:t>
      </w:r>
      <w:r>
        <w:t xml:space="preserve">of a </w:t>
      </w:r>
      <w:r w:rsidR="00696B2D">
        <w:t>quantitatively average music performance</w:t>
      </w:r>
      <w:r>
        <w:t xml:space="preserve">: A </w:t>
      </w:r>
      <w:r w:rsidR="00696B2D">
        <w:t xml:space="preserve">successful replication </w:t>
      </w:r>
      <w:r>
        <w:t xml:space="preserve">of </w:t>
      </w:r>
      <w:proofErr w:type="spellStart"/>
      <w:r>
        <w:t>Repp’s</w:t>
      </w:r>
      <w:proofErr w:type="spellEnd"/>
      <w:r>
        <w:t xml:space="preserve"> (1997) </w:t>
      </w:r>
      <w:r w:rsidR="00696B2D">
        <w:t>study</w:t>
      </w:r>
      <w:r>
        <w:t xml:space="preserve">. </w:t>
      </w:r>
      <w:r>
        <w:rPr>
          <w:i/>
        </w:rPr>
        <w:t>Music Perception</w:t>
      </w:r>
      <w:r>
        <w:t>, 36(1), 98</w:t>
      </w:r>
      <w:r w:rsidR="00871F4C" w:rsidRPr="00871F4C">
        <w:t>–</w:t>
      </w:r>
      <w:r>
        <w:t xml:space="preserve">108. </w:t>
      </w:r>
      <w:hyperlink r:id="rId53" w:history="1">
        <w:r w:rsidR="00871F4C" w:rsidRPr="000E28D5">
          <w:rPr>
            <w:rStyle w:val="Hyperlink"/>
          </w:rPr>
          <w:t>https://doi.org/10.1525/mp.2018.36.1.98</w:t>
        </w:r>
      </w:hyperlink>
      <w:r w:rsidR="00871F4C">
        <w:t xml:space="preserve"> </w:t>
      </w:r>
      <w:r w:rsidR="003843D6">
        <w:t xml:space="preserve"> </w:t>
      </w:r>
    </w:p>
    <w:p w14:paraId="0000006D" w14:textId="7513EEAF" w:rsidR="00D70CC7" w:rsidRDefault="00AB07EB">
      <w:pPr>
        <w:ind w:left="720" w:hanging="720"/>
      </w:pPr>
      <w:proofErr w:type="spellStart"/>
      <w:r>
        <w:t>Yarkoni</w:t>
      </w:r>
      <w:proofErr w:type="spellEnd"/>
      <w:r>
        <w:t>, T. (</w:t>
      </w:r>
      <w:r w:rsidR="00020B0A">
        <w:t>2022</w:t>
      </w:r>
      <w:r>
        <w:t xml:space="preserve">). The generalizability crisis. </w:t>
      </w:r>
      <w:r>
        <w:rPr>
          <w:i/>
        </w:rPr>
        <w:t>Behavioral and Brain Sciences</w:t>
      </w:r>
      <w:r>
        <w:t xml:space="preserve">, 1–37. </w:t>
      </w:r>
      <w:hyperlink r:id="rId54" w:history="1">
        <w:r w:rsidR="00871F4C" w:rsidRPr="000E28D5">
          <w:rPr>
            <w:rStyle w:val="Hyperlink"/>
          </w:rPr>
          <w:t>https://doi.org/10.1017/S0140525X20001685</w:t>
        </w:r>
      </w:hyperlink>
      <w:r w:rsidR="00871F4C">
        <w:t xml:space="preserve"> </w:t>
      </w:r>
    </w:p>
    <w:p w14:paraId="43F034F6" w14:textId="77777777" w:rsidR="003843D6" w:rsidRDefault="003843D6">
      <w:pPr>
        <w:ind w:left="720" w:hanging="720"/>
        <w:rPr>
          <w:color w:val="000000"/>
          <w:sz w:val="22"/>
          <w:szCs w:val="22"/>
        </w:rPr>
      </w:pPr>
    </w:p>
    <w:p w14:paraId="0000006E" w14:textId="77777777" w:rsidR="00D70CC7" w:rsidRDefault="00D70CC7">
      <w:pPr>
        <w:widowControl w:val="0"/>
        <w:pBdr>
          <w:top w:val="nil"/>
          <w:left w:val="nil"/>
          <w:bottom w:val="nil"/>
          <w:right w:val="nil"/>
          <w:between w:val="nil"/>
        </w:pBdr>
        <w:spacing w:line="276" w:lineRule="auto"/>
      </w:pPr>
    </w:p>
    <w:p w14:paraId="0000006F" w14:textId="77777777" w:rsidR="00D70CC7" w:rsidRDefault="00D70CC7">
      <w:pPr>
        <w:widowControl w:val="0"/>
        <w:pBdr>
          <w:top w:val="nil"/>
          <w:left w:val="nil"/>
          <w:bottom w:val="nil"/>
          <w:right w:val="nil"/>
          <w:between w:val="nil"/>
        </w:pBdr>
        <w:spacing w:after="240"/>
        <w:ind w:left="480" w:hanging="480"/>
      </w:pPr>
    </w:p>
    <w:p w14:paraId="00000070" w14:textId="77777777" w:rsidR="00D70CC7" w:rsidRDefault="00D70CC7">
      <w:pPr>
        <w:widowControl w:val="0"/>
        <w:pBdr>
          <w:top w:val="nil"/>
          <w:left w:val="nil"/>
          <w:bottom w:val="nil"/>
          <w:right w:val="nil"/>
          <w:between w:val="nil"/>
        </w:pBdr>
        <w:spacing w:line="276" w:lineRule="auto"/>
      </w:pPr>
    </w:p>
    <w:sectPr w:rsidR="00D70CC7">
      <w:headerReference w:type="even" r:id="rId55"/>
      <w:headerReference w:type="default" r:id="rId56"/>
      <w:headerReference w:type="first" r:id="rId57"/>
      <w:pgSz w:w="12240" w:h="15840"/>
      <w:pgMar w:top="500" w:right="1440" w:bottom="1440" w:left="144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eviewer" w:date="2022-07-17T18:17:00Z" w:initials="JG">
    <w:p w14:paraId="2B2EB90C" w14:textId="67CA586D" w:rsidR="0098031A" w:rsidRDefault="0098031A">
      <w:pPr>
        <w:pStyle w:val="CommentText"/>
      </w:pPr>
      <w:r>
        <w:rPr>
          <w:rStyle w:val="CommentReference"/>
        </w:rPr>
        <w:annotationRef/>
      </w:r>
      <w:r>
        <w:t>Although “from (2)</w:t>
      </w:r>
      <w:r w:rsidR="00387C7E">
        <w:t>” was in the original and may have been my suggestion, it’s not grammatical</w:t>
      </w:r>
    </w:p>
  </w:comment>
  <w:comment w:id="7" w:author="Reviewer" w:date="2022-07-17T18:18:00Z" w:initials="JG">
    <w:p w14:paraId="5D157DDE" w14:textId="60273C0B" w:rsidR="00387C7E" w:rsidRDefault="00387C7E">
      <w:pPr>
        <w:pStyle w:val="CommentText"/>
      </w:pPr>
      <w:r>
        <w:rPr>
          <w:rStyle w:val="CommentReference"/>
        </w:rPr>
        <w:annotationRef/>
      </w:r>
      <w:r>
        <w:t>To avoid the repetition of “predicted / predict”</w:t>
      </w:r>
    </w:p>
  </w:comment>
  <w:comment w:id="14" w:author="Reviewer" w:date="2022-07-17T18:19:00Z" w:initials="JG">
    <w:p w14:paraId="1CBF1192" w14:textId="2DD1658C" w:rsidR="00BE4307" w:rsidRDefault="00BE4307">
      <w:pPr>
        <w:pStyle w:val="CommentText"/>
      </w:pPr>
      <w:r>
        <w:rPr>
          <w:rStyle w:val="CommentReference"/>
        </w:rPr>
        <w:annotationRef/>
      </w:r>
      <w:r>
        <w:t xml:space="preserve">Both the </w:t>
      </w:r>
      <w:r>
        <w:t xml:space="preserve">pregistration ID and URL must be redacted before the </w:t>
      </w:r>
      <w:r w:rsidR="00074B7B">
        <w:t>manuscript is uploaded to Scholar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EB90C" w15:done="1"/>
  <w15:commentEx w15:paraId="5D157DDE" w15:done="1"/>
  <w15:commentEx w15:paraId="1CBF119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ED0A1" w16cex:dateUtc="2022-07-17T17:17:00Z"/>
  <w16cex:commentExtensible w16cex:durableId="267ED0D8" w16cex:dateUtc="2022-07-17T17:18:00Z"/>
  <w16cex:commentExtensible w16cex:durableId="267ED145" w16cex:dateUtc="2022-07-17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EB90C" w16cid:durableId="267ED0A1"/>
  <w16cid:commentId w16cid:paraId="5D157DDE" w16cid:durableId="267ED0D8"/>
  <w16cid:commentId w16cid:paraId="1CBF1192" w16cid:durableId="267ED1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3A4B" w14:textId="77777777" w:rsidR="00D60A2F" w:rsidRDefault="00D60A2F">
      <w:pPr>
        <w:spacing w:line="240" w:lineRule="auto"/>
      </w:pPr>
      <w:r>
        <w:separator/>
      </w:r>
    </w:p>
  </w:endnote>
  <w:endnote w:type="continuationSeparator" w:id="0">
    <w:p w14:paraId="6FC1C699" w14:textId="77777777" w:rsidR="00D60A2F" w:rsidRDefault="00D60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OBLIQUE">
    <w:panose1 w:val="00000000000000000000"/>
    <w:charset w:val="00"/>
    <w:family w:val="auto"/>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1C7E" w14:textId="77777777" w:rsidR="00D60A2F" w:rsidRDefault="00D60A2F">
      <w:pPr>
        <w:spacing w:line="240" w:lineRule="auto"/>
      </w:pPr>
      <w:r>
        <w:separator/>
      </w:r>
    </w:p>
  </w:footnote>
  <w:footnote w:type="continuationSeparator" w:id="0">
    <w:p w14:paraId="7C793A73" w14:textId="77777777" w:rsidR="00D60A2F" w:rsidRDefault="00D60A2F">
      <w:pPr>
        <w:spacing w:line="240" w:lineRule="auto"/>
      </w:pPr>
      <w:r>
        <w:continuationSeparator/>
      </w:r>
    </w:p>
  </w:footnote>
  <w:footnote w:id="1">
    <w:p w14:paraId="00000071" w14:textId="1205A6A4" w:rsidR="00D70CC7" w:rsidRDefault="00AB07EB">
      <w:pPr>
        <w:spacing w:line="240" w:lineRule="auto"/>
        <w:rPr>
          <w:sz w:val="20"/>
          <w:szCs w:val="20"/>
        </w:rPr>
      </w:pPr>
      <w:r>
        <w:rPr>
          <w:vertAlign w:val="superscript"/>
        </w:rPr>
        <w:footnoteRef/>
      </w:r>
      <w:r>
        <w:rPr>
          <w:sz w:val="20"/>
          <w:szCs w:val="20"/>
        </w:rPr>
        <w:t xml:space="preserve"> Calculations based on citations reported in </w:t>
      </w:r>
      <w:proofErr w:type="spellStart"/>
      <w:r>
        <w:rPr>
          <w:sz w:val="20"/>
          <w:szCs w:val="20"/>
        </w:rPr>
        <w:t>Anglada</w:t>
      </w:r>
      <w:proofErr w:type="spellEnd"/>
      <w:r>
        <w:rPr>
          <w:sz w:val="20"/>
          <w:szCs w:val="20"/>
        </w:rPr>
        <w:t xml:space="preserve">-Tort and </w:t>
      </w:r>
      <w:proofErr w:type="spellStart"/>
      <w:r>
        <w:rPr>
          <w:sz w:val="20"/>
          <w:szCs w:val="20"/>
        </w:rPr>
        <w:t>Sanfillipo</w:t>
      </w:r>
      <w:proofErr w:type="spellEnd"/>
      <w:r>
        <w:rPr>
          <w:sz w:val="20"/>
          <w:szCs w:val="20"/>
        </w:rPr>
        <w:t xml:space="preserve"> (2019)</w:t>
      </w:r>
      <w:r w:rsidR="00C10829">
        <w:rPr>
          <w:sz w:val="20"/>
          <w:szCs w:val="20"/>
        </w:rPr>
        <w:t>.</w:t>
      </w:r>
    </w:p>
  </w:footnote>
  <w:footnote w:id="2">
    <w:p w14:paraId="0000007A" w14:textId="7DE15A51" w:rsidR="00D70CC7" w:rsidRDefault="00AB07EB">
      <w:pPr>
        <w:spacing w:line="240" w:lineRule="auto"/>
      </w:pPr>
      <w:r>
        <w:rPr>
          <w:vertAlign w:val="superscript"/>
        </w:rPr>
        <w:footnoteRef/>
      </w:r>
      <w:r>
        <w:t xml:space="preserve"> </w:t>
      </w:r>
      <w:r w:rsidRPr="00955380">
        <w:rPr>
          <w:sz w:val="20"/>
          <w:szCs w:val="20"/>
        </w:rPr>
        <w:t xml:space="preserve">Here we adopt </w:t>
      </w:r>
      <w:r w:rsidR="004C5F3F" w:rsidRPr="00955380">
        <w:rPr>
          <w:sz w:val="20"/>
          <w:szCs w:val="20"/>
        </w:rPr>
        <w:t xml:space="preserve">Nosek and Errington’s </w:t>
      </w:r>
      <w:hyperlink r:id="rId1" w:history="1">
        <w:r w:rsidR="004C5F3F" w:rsidRPr="00955380">
          <w:rPr>
            <w:sz w:val="20"/>
            <w:szCs w:val="20"/>
          </w:rPr>
          <w:t>(2020)</w:t>
        </w:r>
      </w:hyperlink>
      <w:r w:rsidR="004C5F3F" w:rsidRPr="00955380">
        <w:rPr>
          <w:sz w:val="20"/>
          <w:szCs w:val="20"/>
        </w:rPr>
        <w:t xml:space="preserve"> </w:t>
      </w:r>
      <w:r w:rsidRPr="00955380">
        <w:rPr>
          <w:sz w:val="20"/>
          <w:szCs w:val="20"/>
        </w:rPr>
        <w:t>definition of replication</w:t>
      </w:r>
      <w:r w:rsidR="007B601A" w:rsidRPr="00955380">
        <w:rPr>
          <w:sz w:val="20"/>
          <w:szCs w:val="20"/>
        </w:rPr>
        <w:t xml:space="preserve"> as </w:t>
      </w:r>
      <w:r w:rsidRPr="00955380">
        <w:rPr>
          <w:sz w:val="20"/>
          <w:szCs w:val="20"/>
        </w:rPr>
        <w:t>“a study for which any outcome would be considered diagnostic evidence about a claim from prior research”</w:t>
      </w:r>
      <w:r w:rsidR="004C5F3F" w:rsidRPr="00955380">
        <w:rPr>
          <w:sz w:val="20"/>
          <w:szCs w:val="20"/>
        </w:rPr>
        <w:t xml:space="preserve"> (p. </w:t>
      </w:r>
      <w:r w:rsidR="00025752">
        <w:rPr>
          <w:sz w:val="20"/>
          <w:szCs w:val="20"/>
        </w:rPr>
        <w:t>2</w:t>
      </w:r>
      <w:r w:rsidR="004C5F3F" w:rsidRPr="00955380">
        <w:rPr>
          <w:sz w:val="20"/>
          <w:szCs w:val="20"/>
        </w:rPr>
        <w:t>)</w:t>
      </w:r>
      <w:r w:rsidR="007B601A" w:rsidRPr="00955380">
        <w:rPr>
          <w:sz w:val="20"/>
          <w:szCs w:val="20"/>
        </w:rPr>
        <w:t>, which they discuss at length.</w:t>
      </w:r>
      <w:r>
        <w:t xml:space="preserve"> </w:t>
      </w:r>
    </w:p>
  </w:footnote>
  <w:footnote w:id="3">
    <w:p w14:paraId="42852CEE" w14:textId="4AF08B12" w:rsidR="008E637B" w:rsidRPr="00CA5D18" w:rsidRDefault="008E637B">
      <w:pPr>
        <w:pStyle w:val="FootnoteText"/>
        <w:rPr>
          <w:lang w:val="en-US"/>
        </w:rPr>
      </w:pPr>
      <w:r>
        <w:rPr>
          <w:rStyle w:val="FootnoteReference"/>
        </w:rPr>
        <w:footnoteRef/>
      </w:r>
      <w:r>
        <w:t xml:space="preserve"> </w:t>
      </w:r>
      <w:r w:rsidRPr="008E637B">
        <w:t>Although at the time of our pre-registration, we did not include an intent to study the effects of gender, we include those analyses here in order to engage with the original analyses.</w:t>
      </w:r>
    </w:p>
  </w:footnote>
  <w:footnote w:id="4">
    <w:p w14:paraId="1CB76C39" w14:textId="13A028B6" w:rsidR="006630AE" w:rsidRPr="00955380" w:rsidRDefault="006630AE" w:rsidP="006630AE">
      <w:pPr>
        <w:spacing w:line="240" w:lineRule="auto"/>
        <w:rPr>
          <w:ins w:id="16" w:author="Reviewer" w:date="2022-07-17T18:19:00Z"/>
          <w:sz w:val="20"/>
          <w:szCs w:val="20"/>
        </w:rPr>
      </w:pPr>
      <w:ins w:id="17" w:author="Reviewer" w:date="2022-07-17T18:19:00Z">
        <w:r>
          <w:rPr>
            <w:vertAlign w:val="superscript"/>
          </w:rPr>
          <w:footnoteRef/>
        </w:r>
        <w:r w:rsidRPr="00955380">
          <w:rPr>
            <w:sz w:val="20"/>
            <w:szCs w:val="20"/>
          </w:rPr>
          <w:t xml:space="preserve"> URL: </w:t>
        </w:r>
      </w:ins>
      <w:r w:rsidR="006F73DB">
        <w:rPr>
          <w:sz w:val="20"/>
          <w:szCs w:val="20"/>
        </w:rPr>
        <w:t>[REDACTED FOR PEER REVIEW]</w:t>
      </w:r>
    </w:p>
  </w:footnote>
  <w:footnote w:id="5">
    <w:p w14:paraId="3CA3B58F" w14:textId="7DCE9201" w:rsidR="00211D4B" w:rsidRDefault="00211D4B" w:rsidP="00211D4B">
      <w:pPr>
        <w:spacing w:line="240" w:lineRule="auto"/>
        <w:rPr>
          <w:sz w:val="20"/>
          <w:szCs w:val="20"/>
        </w:rPr>
      </w:pPr>
      <w:r>
        <w:rPr>
          <w:vertAlign w:val="superscript"/>
        </w:rPr>
        <w:footnoteRef/>
      </w:r>
      <w:r>
        <w:rPr>
          <w:sz w:val="20"/>
          <w:szCs w:val="20"/>
        </w:rPr>
        <w:t xml:space="preserve"> We </w:t>
      </w:r>
      <w:r w:rsidR="00C03488">
        <w:rPr>
          <w:sz w:val="20"/>
          <w:szCs w:val="20"/>
        </w:rPr>
        <w:t>represent effect size using</w:t>
      </w:r>
      <w:r>
        <w:rPr>
          <w:sz w:val="20"/>
          <w:szCs w:val="20"/>
        </w:rPr>
        <w:t xml:space="preserve"> generalized eta squared (</w:t>
      </w:r>
      <w:r>
        <w:t>η²</w:t>
      </w:r>
      <w:proofErr w:type="gramStart"/>
      <w:r>
        <w:rPr>
          <w:vertAlign w:val="subscript"/>
        </w:rPr>
        <w:t xml:space="preserve">G </w:t>
      </w:r>
      <w:r>
        <w:rPr>
          <w:sz w:val="20"/>
          <w:szCs w:val="20"/>
        </w:rPr>
        <w:t>)</w:t>
      </w:r>
      <w:proofErr w:type="gramEnd"/>
      <w:r w:rsidR="00C03488">
        <w:rPr>
          <w:sz w:val="20"/>
          <w:szCs w:val="20"/>
        </w:rPr>
        <w:t xml:space="preserve"> </w:t>
      </w:r>
      <w:r>
        <w:rPr>
          <w:sz w:val="20"/>
          <w:szCs w:val="20"/>
        </w:rPr>
        <w:t xml:space="preserve">as it is </w:t>
      </w:r>
      <w:r w:rsidR="00924FB7">
        <w:rPr>
          <w:sz w:val="20"/>
          <w:szCs w:val="20"/>
        </w:rPr>
        <w:t>useful for comparing</w:t>
      </w:r>
      <w:r>
        <w:rPr>
          <w:sz w:val="20"/>
          <w:szCs w:val="20"/>
        </w:rPr>
        <w:t xml:space="preserve"> between</w:t>
      </w:r>
      <w:r w:rsidR="00C03488">
        <w:rPr>
          <w:sz w:val="20"/>
          <w:szCs w:val="20"/>
        </w:rPr>
        <w:t>-</w:t>
      </w:r>
      <w:r>
        <w:rPr>
          <w:sz w:val="20"/>
          <w:szCs w:val="20"/>
        </w:rPr>
        <w:t xml:space="preserve"> and repeated</w:t>
      </w:r>
      <w:r w:rsidR="00C03488">
        <w:rPr>
          <w:sz w:val="20"/>
          <w:szCs w:val="20"/>
        </w:rPr>
        <w:t>-</w:t>
      </w:r>
      <w:r>
        <w:rPr>
          <w:sz w:val="20"/>
          <w:szCs w:val="20"/>
        </w:rPr>
        <w:t xml:space="preserve"> measures designs, </w:t>
      </w:r>
      <w:r w:rsidR="00924FB7">
        <w:rPr>
          <w:sz w:val="20"/>
          <w:szCs w:val="20"/>
        </w:rPr>
        <w:t>particularly for the purposes of</w:t>
      </w:r>
      <w:r>
        <w:rPr>
          <w:sz w:val="20"/>
          <w:szCs w:val="20"/>
        </w:rPr>
        <w:t xml:space="preserve"> meta-analysis (</w:t>
      </w:r>
      <w:proofErr w:type="spellStart"/>
      <w:r>
        <w:rPr>
          <w:sz w:val="20"/>
          <w:szCs w:val="20"/>
        </w:rPr>
        <w:t>Bakeman</w:t>
      </w:r>
      <w:proofErr w:type="spellEnd"/>
      <w:r>
        <w:rPr>
          <w:sz w:val="20"/>
          <w:szCs w:val="20"/>
        </w:rPr>
        <w:t xml:space="preserve">, 2005; Olejnik &amp; </w:t>
      </w:r>
      <w:proofErr w:type="spellStart"/>
      <w:r>
        <w:rPr>
          <w:sz w:val="20"/>
          <w:szCs w:val="20"/>
        </w:rPr>
        <w:t>Algina</w:t>
      </w:r>
      <w:proofErr w:type="spellEnd"/>
      <w:r>
        <w:rPr>
          <w:sz w:val="20"/>
          <w:szCs w:val="20"/>
        </w:rPr>
        <w:t>, 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D70CC7" w:rsidRDefault="00AB07EB">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00000078" w14:textId="77777777" w:rsidR="00D70CC7" w:rsidRDefault="00D70CC7">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D70CC7" w:rsidRDefault="00D70CC7">
    <w:pPr>
      <w:pBdr>
        <w:top w:val="nil"/>
        <w:left w:val="nil"/>
        <w:bottom w:val="nil"/>
        <w:right w:val="nil"/>
        <w:between w:val="nil"/>
      </w:pBdr>
      <w:tabs>
        <w:tab w:val="center" w:pos="4680"/>
        <w:tab w:val="right" w:pos="9360"/>
      </w:tabs>
      <w:spacing w:line="240" w:lineRule="auto"/>
    </w:pPr>
  </w:p>
  <w:p w14:paraId="00000074" w14:textId="77777777" w:rsidR="00D70CC7" w:rsidRDefault="00D70CC7">
    <w:pPr>
      <w:pBdr>
        <w:top w:val="nil"/>
        <w:left w:val="nil"/>
        <w:bottom w:val="nil"/>
        <w:right w:val="nil"/>
        <w:between w:val="nil"/>
      </w:pBdr>
      <w:tabs>
        <w:tab w:val="center" w:pos="4680"/>
        <w:tab w:val="right" w:pos="9360"/>
      </w:tabs>
      <w:spacing w:line="240" w:lineRule="auto"/>
    </w:pPr>
  </w:p>
  <w:p w14:paraId="00000075" w14:textId="446DB664" w:rsidR="00D70CC7" w:rsidRDefault="00AB07EB">
    <w:pPr>
      <w:pBdr>
        <w:top w:val="nil"/>
        <w:left w:val="nil"/>
        <w:bottom w:val="nil"/>
        <w:right w:val="nil"/>
        <w:between w:val="nil"/>
      </w:pBdr>
      <w:tabs>
        <w:tab w:val="center" w:pos="4680"/>
        <w:tab w:val="right" w:pos="9360"/>
      </w:tabs>
      <w:spacing w:line="240" w:lineRule="auto"/>
      <w:rPr>
        <w:color w:val="000000"/>
      </w:rPr>
    </w:pPr>
    <w:r>
      <w:t xml:space="preserve">                                                                                                                                                        </w:t>
    </w:r>
    <w:r>
      <w:rPr>
        <w:color w:val="000000"/>
      </w:rPr>
      <w:fldChar w:fldCharType="begin"/>
    </w:r>
    <w:r>
      <w:rPr>
        <w:color w:val="000000"/>
      </w:rPr>
      <w:instrText>PAGE</w:instrText>
    </w:r>
    <w:r>
      <w:rPr>
        <w:color w:val="000000"/>
      </w:rPr>
      <w:fldChar w:fldCharType="separate"/>
    </w:r>
    <w:r w:rsidR="00597F55">
      <w:rPr>
        <w:noProof/>
        <w:color w:val="000000"/>
      </w:rPr>
      <w:t>1</w:t>
    </w:r>
    <w:r>
      <w:rPr>
        <w:color w:val="000000"/>
      </w:rPr>
      <w:fldChar w:fldCharType="end"/>
    </w:r>
  </w:p>
  <w:p w14:paraId="00000076" w14:textId="358C24C2" w:rsidR="00D70CC7" w:rsidRDefault="00AB07EB">
    <w:pPr>
      <w:pBdr>
        <w:top w:val="nil"/>
        <w:left w:val="nil"/>
        <w:bottom w:val="nil"/>
        <w:right w:val="nil"/>
        <w:between w:val="nil"/>
      </w:pBdr>
      <w:tabs>
        <w:tab w:val="right" w:pos="9360"/>
      </w:tabs>
      <w:ind w:right="360"/>
    </w:pPr>
    <w:r>
      <w:t xml:space="preserve">Running Head: </w:t>
    </w:r>
    <w:r w:rsidR="00597F55">
      <w:t>LYRICS AND MELODIES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D70CC7" w:rsidRDefault="00AB07EB">
    <w:pPr>
      <w:pBdr>
        <w:top w:val="nil"/>
        <w:left w:val="nil"/>
        <w:bottom w:val="nil"/>
        <w:right w:val="nil"/>
        <w:between w:val="nil"/>
      </w:pBdr>
      <w:spacing w:before="960"/>
    </w:pPr>
    <w:r>
      <w:t>Running head: I Feel Differently This Time</w:t>
    </w:r>
    <w:r>
      <w:tab/>
    </w:r>
    <w:r>
      <w:tab/>
    </w:r>
    <w:r>
      <w:tab/>
    </w:r>
    <w:r>
      <w:tab/>
    </w:r>
    <w:r>
      <w:tab/>
    </w:r>
    <w:r>
      <w:tab/>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494F"/>
    <w:multiLevelType w:val="hybridMultilevel"/>
    <w:tmpl w:val="5FFE17DE"/>
    <w:lvl w:ilvl="0" w:tplc="9A5A094C">
      <w:start w:val="1"/>
      <w:numFmt w:val="bullet"/>
      <w:lvlText w:val="•"/>
      <w:lvlJc w:val="left"/>
      <w:pPr>
        <w:ind w:left="60" w:hanging="60"/>
      </w:pPr>
      <w:rPr>
        <w:rFonts w:ascii="COURIER OBLIQUE" w:hAnsi="COURIER OBLIQUE"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577913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AD" w15:userId="S::Jane.Ginsborg@rncm.ac.uk::c8cd7bf5-15c8-434f-a48a-e4e2ac0012c2"/>
  </w15:person>
  <w15:person w15:author="Jane Ginsborg">
    <w15:presenceInfo w15:providerId="AD" w15:userId="S::Jane.Ginsborg@rncm.ac.uk::c8cd7bf5-15c8-434f-a48a-e4e2ac001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CC7"/>
    <w:rsid w:val="000031C9"/>
    <w:rsid w:val="00005A39"/>
    <w:rsid w:val="00015B3F"/>
    <w:rsid w:val="00020B0A"/>
    <w:rsid w:val="00021466"/>
    <w:rsid w:val="00025752"/>
    <w:rsid w:val="000304C7"/>
    <w:rsid w:val="0003271F"/>
    <w:rsid w:val="0003274A"/>
    <w:rsid w:val="00034508"/>
    <w:rsid w:val="0004530B"/>
    <w:rsid w:val="000472DB"/>
    <w:rsid w:val="00047923"/>
    <w:rsid w:val="000501B4"/>
    <w:rsid w:val="00050682"/>
    <w:rsid w:val="00050F3A"/>
    <w:rsid w:val="00053D28"/>
    <w:rsid w:val="00053E99"/>
    <w:rsid w:val="00054711"/>
    <w:rsid w:val="00055162"/>
    <w:rsid w:val="00060B84"/>
    <w:rsid w:val="000610A9"/>
    <w:rsid w:val="000617CC"/>
    <w:rsid w:val="00067488"/>
    <w:rsid w:val="00073D27"/>
    <w:rsid w:val="00074B7B"/>
    <w:rsid w:val="00075B6C"/>
    <w:rsid w:val="000850B1"/>
    <w:rsid w:val="0008614D"/>
    <w:rsid w:val="000866C3"/>
    <w:rsid w:val="00086703"/>
    <w:rsid w:val="00086D30"/>
    <w:rsid w:val="000973A5"/>
    <w:rsid w:val="000B0495"/>
    <w:rsid w:val="000B67F1"/>
    <w:rsid w:val="000B6CE7"/>
    <w:rsid w:val="000C2F38"/>
    <w:rsid w:val="000C3C7C"/>
    <w:rsid w:val="000C41DB"/>
    <w:rsid w:val="000D4472"/>
    <w:rsid w:val="000D6301"/>
    <w:rsid w:val="000E0AF4"/>
    <w:rsid w:val="000E0D2C"/>
    <w:rsid w:val="000E5680"/>
    <w:rsid w:val="000F2B21"/>
    <w:rsid w:val="00101C3B"/>
    <w:rsid w:val="00102DF6"/>
    <w:rsid w:val="0010626D"/>
    <w:rsid w:val="00106E67"/>
    <w:rsid w:val="001160EE"/>
    <w:rsid w:val="00116A07"/>
    <w:rsid w:val="001179D2"/>
    <w:rsid w:val="00125380"/>
    <w:rsid w:val="00130689"/>
    <w:rsid w:val="00134606"/>
    <w:rsid w:val="00140B98"/>
    <w:rsid w:val="001423DA"/>
    <w:rsid w:val="0014717E"/>
    <w:rsid w:val="001476C7"/>
    <w:rsid w:val="00151EDA"/>
    <w:rsid w:val="00152E8B"/>
    <w:rsid w:val="00154393"/>
    <w:rsid w:val="00155F53"/>
    <w:rsid w:val="0016400D"/>
    <w:rsid w:val="00171796"/>
    <w:rsid w:val="00180795"/>
    <w:rsid w:val="001869EE"/>
    <w:rsid w:val="0019064C"/>
    <w:rsid w:val="001928F7"/>
    <w:rsid w:val="0019302D"/>
    <w:rsid w:val="00193D69"/>
    <w:rsid w:val="00197413"/>
    <w:rsid w:val="00197D85"/>
    <w:rsid w:val="001A1DE0"/>
    <w:rsid w:val="001A3729"/>
    <w:rsid w:val="001A7DD8"/>
    <w:rsid w:val="001B04CA"/>
    <w:rsid w:val="001B0E74"/>
    <w:rsid w:val="001B1B90"/>
    <w:rsid w:val="001B1CD4"/>
    <w:rsid w:val="001B642E"/>
    <w:rsid w:val="001C1C0C"/>
    <w:rsid w:val="001C3A71"/>
    <w:rsid w:val="001D00C1"/>
    <w:rsid w:val="001D212A"/>
    <w:rsid w:val="001D6AD7"/>
    <w:rsid w:val="001E14A4"/>
    <w:rsid w:val="001E3063"/>
    <w:rsid w:val="001E509B"/>
    <w:rsid w:val="001E7DE1"/>
    <w:rsid w:val="001F155F"/>
    <w:rsid w:val="001F38D7"/>
    <w:rsid w:val="001F6789"/>
    <w:rsid w:val="001F6D03"/>
    <w:rsid w:val="00200F69"/>
    <w:rsid w:val="00211D4B"/>
    <w:rsid w:val="0022102B"/>
    <w:rsid w:val="00221319"/>
    <w:rsid w:val="00222870"/>
    <w:rsid w:val="00223DDE"/>
    <w:rsid w:val="00224499"/>
    <w:rsid w:val="0022459F"/>
    <w:rsid w:val="0022552D"/>
    <w:rsid w:val="00227AA0"/>
    <w:rsid w:val="0024328A"/>
    <w:rsid w:val="00243BF3"/>
    <w:rsid w:val="00245814"/>
    <w:rsid w:val="002478C6"/>
    <w:rsid w:val="00252924"/>
    <w:rsid w:val="00253AC0"/>
    <w:rsid w:val="002545CF"/>
    <w:rsid w:val="002638CB"/>
    <w:rsid w:val="00267F1C"/>
    <w:rsid w:val="002700A2"/>
    <w:rsid w:val="00272324"/>
    <w:rsid w:val="00272F6C"/>
    <w:rsid w:val="002732FE"/>
    <w:rsid w:val="0027402C"/>
    <w:rsid w:val="002770F3"/>
    <w:rsid w:val="002815CE"/>
    <w:rsid w:val="00282211"/>
    <w:rsid w:val="002827D9"/>
    <w:rsid w:val="00286248"/>
    <w:rsid w:val="00286869"/>
    <w:rsid w:val="002869C2"/>
    <w:rsid w:val="00287B33"/>
    <w:rsid w:val="002A771D"/>
    <w:rsid w:val="002C0E5F"/>
    <w:rsid w:val="002C296B"/>
    <w:rsid w:val="002C2F58"/>
    <w:rsid w:val="002C4AA9"/>
    <w:rsid w:val="002D1780"/>
    <w:rsid w:val="002D6AD0"/>
    <w:rsid w:val="002D7817"/>
    <w:rsid w:val="00300F5E"/>
    <w:rsid w:val="0030105A"/>
    <w:rsid w:val="00303D9E"/>
    <w:rsid w:val="00306F4C"/>
    <w:rsid w:val="00310851"/>
    <w:rsid w:val="00312B7B"/>
    <w:rsid w:val="00312CC1"/>
    <w:rsid w:val="003133D5"/>
    <w:rsid w:val="0031476C"/>
    <w:rsid w:val="0031620C"/>
    <w:rsid w:val="0032242F"/>
    <w:rsid w:val="00323F3D"/>
    <w:rsid w:val="003253C5"/>
    <w:rsid w:val="00325678"/>
    <w:rsid w:val="00332989"/>
    <w:rsid w:val="00334A20"/>
    <w:rsid w:val="00336212"/>
    <w:rsid w:val="0033653F"/>
    <w:rsid w:val="00336D95"/>
    <w:rsid w:val="00336F04"/>
    <w:rsid w:val="00336FC9"/>
    <w:rsid w:val="00341A12"/>
    <w:rsid w:val="003427B0"/>
    <w:rsid w:val="003554F5"/>
    <w:rsid w:val="00355D82"/>
    <w:rsid w:val="00371977"/>
    <w:rsid w:val="00372088"/>
    <w:rsid w:val="0037214F"/>
    <w:rsid w:val="003843D6"/>
    <w:rsid w:val="00386B33"/>
    <w:rsid w:val="00387C7E"/>
    <w:rsid w:val="00396991"/>
    <w:rsid w:val="003A25F6"/>
    <w:rsid w:val="003A6C1D"/>
    <w:rsid w:val="003B01BD"/>
    <w:rsid w:val="003B4C5B"/>
    <w:rsid w:val="003B6C2F"/>
    <w:rsid w:val="003B7642"/>
    <w:rsid w:val="003C28AE"/>
    <w:rsid w:val="003C35A7"/>
    <w:rsid w:val="003C41B5"/>
    <w:rsid w:val="003C42F3"/>
    <w:rsid w:val="003C45F5"/>
    <w:rsid w:val="003C7305"/>
    <w:rsid w:val="003D2BE4"/>
    <w:rsid w:val="003D3A07"/>
    <w:rsid w:val="003E0CEF"/>
    <w:rsid w:val="003E466F"/>
    <w:rsid w:val="003F0099"/>
    <w:rsid w:val="003F114A"/>
    <w:rsid w:val="003F1E4C"/>
    <w:rsid w:val="003F27D8"/>
    <w:rsid w:val="003F3DE1"/>
    <w:rsid w:val="004005AF"/>
    <w:rsid w:val="004007D2"/>
    <w:rsid w:val="0040247B"/>
    <w:rsid w:val="004028C0"/>
    <w:rsid w:val="00405B23"/>
    <w:rsid w:val="004114AD"/>
    <w:rsid w:val="00416A38"/>
    <w:rsid w:val="00416F88"/>
    <w:rsid w:val="00420B0D"/>
    <w:rsid w:val="004214A2"/>
    <w:rsid w:val="00421716"/>
    <w:rsid w:val="0042641B"/>
    <w:rsid w:val="00426946"/>
    <w:rsid w:val="004275C7"/>
    <w:rsid w:val="00436528"/>
    <w:rsid w:val="004425F3"/>
    <w:rsid w:val="00444A29"/>
    <w:rsid w:val="00447BED"/>
    <w:rsid w:val="0045133C"/>
    <w:rsid w:val="00453B02"/>
    <w:rsid w:val="00455F96"/>
    <w:rsid w:val="00456EBB"/>
    <w:rsid w:val="004620EB"/>
    <w:rsid w:val="00462FD9"/>
    <w:rsid w:val="004636F9"/>
    <w:rsid w:val="00464072"/>
    <w:rsid w:val="00466008"/>
    <w:rsid w:val="004663C3"/>
    <w:rsid w:val="00480FBB"/>
    <w:rsid w:val="00482699"/>
    <w:rsid w:val="00484E0F"/>
    <w:rsid w:val="004879AB"/>
    <w:rsid w:val="00487BE4"/>
    <w:rsid w:val="00490D5C"/>
    <w:rsid w:val="00493BDA"/>
    <w:rsid w:val="004958AD"/>
    <w:rsid w:val="00496EBC"/>
    <w:rsid w:val="004A0C6B"/>
    <w:rsid w:val="004A1592"/>
    <w:rsid w:val="004A2DBF"/>
    <w:rsid w:val="004A50A8"/>
    <w:rsid w:val="004B50C7"/>
    <w:rsid w:val="004B68FF"/>
    <w:rsid w:val="004C5F3F"/>
    <w:rsid w:val="004C6709"/>
    <w:rsid w:val="004D7FC4"/>
    <w:rsid w:val="004E0B7B"/>
    <w:rsid w:val="004E49C5"/>
    <w:rsid w:val="004F12CB"/>
    <w:rsid w:val="004F1D40"/>
    <w:rsid w:val="004F28F2"/>
    <w:rsid w:val="004F2F68"/>
    <w:rsid w:val="004F66C9"/>
    <w:rsid w:val="00502841"/>
    <w:rsid w:val="00504C2D"/>
    <w:rsid w:val="00506982"/>
    <w:rsid w:val="00511B10"/>
    <w:rsid w:val="00512C88"/>
    <w:rsid w:val="00513A4B"/>
    <w:rsid w:val="0051450F"/>
    <w:rsid w:val="00517045"/>
    <w:rsid w:val="005172CC"/>
    <w:rsid w:val="00522E95"/>
    <w:rsid w:val="005257B4"/>
    <w:rsid w:val="00534FDE"/>
    <w:rsid w:val="00537B27"/>
    <w:rsid w:val="00542EA6"/>
    <w:rsid w:val="00544050"/>
    <w:rsid w:val="00557560"/>
    <w:rsid w:val="00563837"/>
    <w:rsid w:val="00573E80"/>
    <w:rsid w:val="00574CF8"/>
    <w:rsid w:val="0057557D"/>
    <w:rsid w:val="00580928"/>
    <w:rsid w:val="00582A1A"/>
    <w:rsid w:val="00585F6B"/>
    <w:rsid w:val="00590A99"/>
    <w:rsid w:val="005947B2"/>
    <w:rsid w:val="00597F55"/>
    <w:rsid w:val="005A7200"/>
    <w:rsid w:val="005B1290"/>
    <w:rsid w:val="005B48F7"/>
    <w:rsid w:val="005B717B"/>
    <w:rsid w:val="005B742A"/>
    <w:rsid w:val="005C4CA9"/>
    <w:rsid w:val="005C63AD"/>
    <w:rsid w:val="005C7B07"/>
    <w:rsid w:val="005D0155"/>
    <w:rsid w:val="005D01EC"/>
    <w:rsid w:val="005D30FC"/>
    <w:rsid w:val="005D3E8E"/>
    <w:rsid w:val="005D707D"/>
    <w:rsid w:val="005D7EFD"/>
    <w:rsid w:val="005E1EA3"/>
    <w:rsid w:val="005E5430"/>
    <w:rsid w:val="005F13C4"/>
    <w:rsid w:val="005F20FB"/>
    <w:rsid w:val="005F3A38"/>
    <w:rsid w:val="005F565E"/>
    <w:rsid w:val="006011A4"/>
    <w:rsid w:val="00603183"/>
    <w:rsid w:val="00612C33"/>
    <w:rsid w:val="00614A76"/>
    <w:rsid w:val="0061706E"/>
    <w:rsid w:val="00617A31"/>
    <w:rsid w:val="00620EEF"/>
    <w:rsid w:val="00634CFB"/>
    <w:rsid w:val="006416D3"/>
    <w:rsid w:val="0064271F"/>
    <w:rsid w:val="00645F7E"/>
    <w:rsid w:val="00646389"/>
    <w:rsid w:val="006470DD"/>
    <w:rsid w:val="00647A7E"/>
    <w:rsid w:val="0065052A"/>
    <w:rsid w:val="00662E15"/>
    <w:rsid w:val="006630AE"/>
    <w:rsid w:val="00683134"/>
    <w:rsid w:val="00685CF7"/>
    <w:rsid w:val="00687587"/>
    <w:rsid w:val="00694FA3"/>
    <w:rsid w:val="00695104"/>
    <w:rsid w:val="00696B2D"/>
    <w:rsid w:val="00696D16"/>
    <w:rsid w:val="006B02A7"/>
    <w:rsid w:val="006B06E0"/>
    <w:rsid w:val="006B5552"/>
    <w:rsid w:val="006B6F73"/>
    <w:rsid w:val="006B76B5"/>
    <w:rsid w:val="006B7C16"/>
    <w:rsid w:val="006C0032"/>
    <w:rsid w:val="006C031E"/>
    <w:rsid w:val="006C1A15"/>
    <w:rsid w:val="006C2BD7"/>
    <w:rsid w:val="006C7166"/>
    <w:rsid w:val="006D1369"/>
    <w:rsid w:val="006D4E7A"/>
    <w:rsid w:val="006D50E7"/>
    <w:rsid w:val="006D5B1C"/>
    <w:rsid w:val="006E1C5B"/>
    <w:rsid w:val="006E3814"/>
    <w:rsid w:val="006E3D6F"/>
    <w:rsid w:val="006E61AF"/>
    <w:rsid w:val="006F73DB"/>
    <w:rsid w:val="00701C43"/>
    <w:rsid w:val="007038F0"/>
    <w:rsid w:val="007069E9"/>
    <w:rsid w:val="00706AE7"/>
    <w:rsid w:val="007162DC"/>
    <w:rsid w:val="00717456"/>
    <w:rsid w:val="007211B9"/>
    <w:rsid w:val="00722040"/>
    <w:rsid w:val="00724042"/>
    <w:rsid w:val="007256F0"/>
    <w:rsid w:val="00727D92"/>
    <w:rsid w:val="007333F9"/>
    <w:rsid w:val="00745AFF"/>
    <w:rsid w:val="007465D9"/>
    <w:rsid w:val="007472DA"/>
    <w:rsid w:val="00751D10"/>
    <w:rsid w:val="00753317"/>
    <w:rsid w:val="007539C8"/>
    <w:rsid w:val="00754C98"/>
    <w:rsid w:val="00755D57"/>
    <w:rsid w:val="00757500"/>
    <w:rsid w:val="007577CB"/>
    <w:rsid w:val="007606DB"/>
    <w:rsid w:val="00762414"/>
    <w:rsid w:val="00765B08"/>
    <w:rsid w:val="00765BD5"/>
    <w:rsid w:val="00774DFD"/>
    <w:rsid w:val="00780CA7"/>
    <w:rsid w:val="007867B2"/>
    <w:rsid w:val="007877C9"/>
    <w:rsid w:val="00790394"/>
    <w:rsid w:val="00790B88"/>
    <w:rsid w:val="0079125F"/>
    <w:rsid w:val="007926F3"/>
    <w:rsid w:val="00793935"/>
    <w:rsid w:val="007947E4"/>
    <w:rsid w:val="007A08AE"/>
    <w:rsid w:val="007A364D"/>
    <w:rsid w:val="007A5FBE"/>
    <w:rsid w:val="007A6C35"/>
    <w:rsid w:val="007B3B0D"/>
    <w:rsid w:val="007B601A"/>
    <w:rsid w:val="007C08AA"/>
    <w:rsid w:val="007C2816"/>
    <w:rsid w:val="007C5710"/>
    <w:rsid w:val="007E1CB0"/>
    <w:rsid w:val="007F5B16"/>
    <w:rsid w:val="00802A77"/>
    <w:rsid w:val="008033A5"/>
    <w:rsid w:val="00804CFF"/>
    <w:rsid w:val="00813A0B"/>
    <w:rsid w:val="00820BDF"/>
    <w:rsid w:val="008227AE"/>
    <w:rsid w:val="00830EAA"/>
    <w:rsid w:val="0084024A"/>
    <w:rsid w:val="008417E6"/>
    <w:rsid w:val="00844D6E"/>
    <w:rsid w:val="008479A7"/>
    <w:rsid w:val="008536CA"/>
    <w:rsid w:val="00856FAC"/>
    <w:rsid w:val="008604A1"/>
    <w:rsid w:val="0086067D"/>
    <w:rsid w:val="008607BE"/>
    <w:rsid w:val="00861074"/>
    <w:rsid w:val="00871F4C"/>
    <w:rsid w:val="0088173C"/>
    <w:rsid w:val="00884BDB"/>
    <w:rsid w:val="008901FF"/>
    <w:rsid w:val="00891398"/>
    <w:rsid w:val="00891E61"/>
    <w:rsid w:val="00892C5F"/>
    <w:rsid w:val="00893805"/>
    <w:rsid w:val="00893C19"/>
    <w:rsid w:val="008959EE"/>
    <w:rsid w:val="00897354"/>
    <w:rsid w:val="008A3259"/>
    <w:rsid w:val="008A3731"/>
    <w:rsid w:val="008B4542"/>
    <w:rsid w:val="008C3067"/>
    <w:rsid w:val="008C47FF"/>
    <w:rsid w:val="008C48B1"/>
    <w:rsid w:val="008C4A94"/>
    <w:rsid w:val="008C56F5"/>
    <w:rsid w:val="008C6498"/>
    <w:rsid w:val="008C7651"/>
    <w:rsid w:val="008C785C"/>
    <w:rsid w:val="008D18A3"/>
    <w:rsid w:val="008D405A"/>
    <w:rsid w:val="008D43B0"/>
    <w:rsid w:val="008D73F8"/>
    <w:rsid w:val="008E13A8"/>
    <w:rsid w:val="008E53C4"/>
    <w:rsid w:val="008E5DAF"/>
    <w:rsid w:val="008E637B"/>
    <w:rsid w:val="008F14E3"/>
    <w:rsid w:val="008F79DB"/>
    <w:rsid w:val="009023B5"/>
    <w:rsid w:val="0090376B"/>
    <w:rsid w:val="0090410D"/>
    <w:rsid w:val="00915E5E"/>
    <w:rsid w:val="00916105"/>
    <w:rsid w:val="00916711"/>
    <w:rsid w:val="00924746"/>
    <w:rsid w:val="00924FB7"/>
    <w:rsid w:val="009259FC"/>
    <w:rsid w:val="00927337"/>
    <w:rsid w:val="00931E79"/>
    <w:rsid w:val="00933A5C"/>
    <w:rsid w:val="00937ED3"/>
    <w:rsid w:val="0094438E"/>
    <w:rsid w:val="00950790"/>
    <w:rsid w:val="00950981"/>
    <w:rsid w:val="00951081"/>
    <w:rsid w:val="00955380"/>
    <w:rsid w:val="00963DE3"/>
    <w:rsid w:val="00964C50"/>
    <w:rsid w:val="009716EE"/>
    <w:rsid w:val="009767AD"/>
    <w:rsid w:val="009770DA"/>
    <w:rsid w:val="0098031A"/>
    <w:rsid w:val="00983965"/>
    <w:rsid w:val="00984F42"/>
    <w:rsid w:val="00990C73"/>
    <w:rsid w:val="00992A15"/>
    <w:rsid w:val="009938BA"/>
    <w:rsid w:val="009A0E44"/>
    <w:rsid w:val="009A3049"/>
    <w:rsid w:val="009A4910"/>
    <w:rsid w:val="009A6AA3"/>
    <w:rsid w:val="009A74AF"/>
    <w:rsid w:val="009B0F13"/>
    <w:rsid w:val="009B17E4"/>
    <w:rsid w:val="009B4922"/>
    <w:rsid w:val="009B61F0"/>
    <w:rsid w:val="009B7A33"/>
    <w:rsid w:val="009C1750"/>
    <w:rsid w:val="009C3D03"/>
    <w:rsid w:val="009C5B75"/>
    <w:rsid w:val="009C5BD6"/>
    <w:rsid w:val="009D207C"/>
    <w:rsid w:val="009D2FC5"/>
    <w:rsid w:val="009D31D1"/>
    <w:rsid w:val="009D332D"/>
    <w:rsid w:val="009D4865"/>
    <w:rsid w:val="009D7D2C"/>
    <w:rsid w:val="009E0087"/>
    <w:rsid w:val="009E097A"/>
    <w:rsid w:val="009F0FD0"/>
    <w:rsid w:val="009F179D"/>
    <w:rsid w:val="009F36E4"/>
    <w:rsid w:val="009F3BC1"/>
    <w:rsid w:val="009F6891"/>
    <w:rsid w:val="009F6B80"/>
    <w:rsid w:val="00A01967"/>
    <w:rsid w:val="00A046A6"/>
    <w:rsid w:val="00A05C22"/>
    <w:rsid w:val="00A06CF5"/>
    <w:rsid w:val="00A12DE6"/>
    <w:rsid w:val="00A16C44"/>
    <w:rsid w:val="00A170D5"/>
    <w:rsid w:val="00A178EA"/>
    <w:rsid w:val="00A22C8A"/>
    <w:rsid w:val="00A22D43"/>
    <w:rsid w:val="00A27B91"/>
    <w:rsid w:val="00A300D3"/>
    <w:rsid w:val="00A307D2"/>
    <w:rsid w:val="00A34541"/>
    <w:rsid w:val="00A34C6A"/>
    <w:rsid w:val="00A4327F"/>
    <w:rsid w:val="00A43A55"/>
    <w:rsid w:val="00A43B92"/>
    <w:rsid w:val="00A455C5"/>
    <w:rsid w:val="00A4632A"/>
    <w:rsid w:val="00A46C21"/>
    <w:rsid w:val="00A47469"/>
    <w:rsid w:val="00A47D04"/>
    <w:rsid w:val="00A50431"/>
    <w:rsid w:val="00A50F75"/>
    <w:rsid w:val="00A52FAD"/>
    <w:rsid w:val="00A53361"/>
    <w:rsid w:val="00A537DC"/>
    <w:rsid w:val="00A53B70"/>
    <w:rsid w:val="00A54B80"/>
    <w:rsid w:val="00A5654C"/>
    <w:rsid w:val="00A61A6F"/>
    <w:rsid w:val="00A627C1"/>
    <w:rsid w:val="00A62E6F"/>
    <w:rsid w:val="00A67AFD"/>
    <w:rsid w:val="00A804F2"/>
    <w:rsid w:val="00A82311"/>
    <w:rsid w:val="00A8304C"/>
    <w:rsid w:val="00A83141"/>
    <w:rsid w:val="00A832BE"/>
    <w:rsid w:val="00A85BAA"/>
    <w:rsid w:val="00A85E46"/>
    <w:rsid w:val="00A91CF0"/>
    <w:rsid w:val="00AA1071"/>
    <w:rsid w:val="00AA322C"/>
    <w:rsid w:val="00AA3A65"/>
    <w:rsid w:val="00AB07EB"/>
    <w:rsid w:val="00AB3DA3"/>
    <w:rsid w:val="00AB420D"/>
    <w:rsid w:val="00AC15E0"/>
    <w:rsid w:val="00AC51DF"/>
    <w:rsid w:val="00AC5243"/>
    <w:rsid w:val="00AD4439"/>
    <w:rsid w:val="00AE232B"/>
    <w:rsid w:val="00AE3DB7"/>
    <w:rsid w:val="00AE41B6"/>
    <w:rsid w:val="00AE4AD0"/>
    <w:rsid w:val="00AF208D"/>
    <w:rsid w:val="00B024E5"/>
    <w:rsid w:val="00B02CDC"/>
    <w:rsid w:val="00B039EB"/>
    <w:rsid w:val="00B046EC"/>
    <w:rsid w:val="00B06D2A"/>
    <w:rsid w:val="00B21FCB"/>
    <w:rsid w:val="00B24D5A"/>
    <w:rsid w:val="00B26493"/>
    <w:rsid w:val="00B264EA"/>
    <w:rsid w:val="00B31ECA"/>
    <w:rsid w:val="00B32E8A"/>
    <w:rsid w:val="00B34FE7"/>
    <w:rsid w:val="00B42DDB"/>
    <w:rsid w:val="00B43F30"/>
    <w:rsid w:val="00B4689C"/>
    <w:rsid w:val="00B56164"/>
    <w:rsid w:val="00B5630E"/>
    <w:rsid w:val="00B67B12"/>
    <w:rsid w:val="00B75DC8"/>
    <w:rsid w:val="00B75FEE"/>
    <w:rsid w:val="00B76B07"/>
    <w:rsid w:val="00B773E5"/>
    <w:rsid w:val="00B81A68"/>
    <w:rsid w:val="00B82F70"/>
    <w:rsid w:val="00B85479"/>
    <w:rsid w:val="00B877C0"/>
    <w:rsid w:val="00B94B33"/>
    <w:rsid w:val="00B952C2"/>
    <w:rsid w:val="00BA39A5"/>
    <w:rsid w:val="00BA4E85"/>
    <w:rsid w:val="00BA6B35"/>
    <w:rsid w:val="00BC0A4D"/>
    <w:rsid w:val="00BC5EC2"/>
    <w:rsid w:val="00BD1008"/>
    <w:rsid w:val="00BD4D18"/>
    <w:rsid w:val="00BD7CEC"/>
    <w:rsid w:val="00BE2155"/>
    <w:rsid w:val="00BE4307"/>
    <w:rsid w:val="00BE61D8"/>
    <w:rsid w:val="00BE6A4D"/>
    <w:rsid w:val="00BF680A"/>
    <w:rsid w:val="00C01CA5"/>
    <w:rsid w:val="00C02309"/>
    <w:rsid w:val="00C03488"/>
    <w:rsid w:val="00C034AC"/>
    <w:rsid w:val="00C06380"/>
    <w:rsid w:val="00C10829"/>
    <w:rsid w:val="00C11C73"/>
    <w:rsid w:val="00C17EFA"/>
    <w:rsid w:val="00C22AC3"/>
    <w:rsid w:val="00C306C1"/>
    <w:rsid w:val="00C308ED"/>
    <w:rsid w:val="00C43B65"/>
    <w:rsid w:val="00C457F8"/>
    <w:rsid w:val="00C549CE"/>
    <w:rsid w:val="00C57B06"/>
    <w:rsid w:val="00C6165E"/>
    <w:rsid w:val="00C654B3"/>
    <w:rsid w:val="00C7332D"/>
    <w:rsid w:val="00C73EBA"/>
    <w:rsid w:val="00C76597"/>
    <w:rsid w:val="00C76F2A"/>
    <w:rsid w:val="00C80350"/>
    <w:rsid w:val="00C83A42"/>
    <w:rsid w:val="00C83C82"/>
    <w:rsid w:val="00C86079"/>
    <w:rsid w:val="00C94F08"/>
    <w:rsid w:val="00C9646B"/>
    <w:rsid w:val="00C972F1"/>
    <w:rsid w:val="00CA02C6"/>
    <w:rsid w:val="00CA2B95"/>
    <w:rsid w:val="00CA3869"/>
    <w:rsid w:val="00CA5D18"/>
    <w:rsid w:val="00CA7092"/>
    <w:rsid w:val="00CB33B5"/>
    <w:rsid w:val="00CB7ECF"/>
    <w:rsid w:val="00CC55E7"/>
    <w:rsid w:val="00CE67BC"/>
    <w:rsid w:val="00CF403E"/>
    <w:rsid w:val="00CF45DC"/>
    <w:rsid w:val="00D01ADC"/>
    <w:rsid w:val="00D0649A"/>
    <w:rsid w:val="00D07B1B"/>
    <w:rsid w:val="00D139BF"/>
    <w:rsid w:val="00D14E4F"/>
    <w:rsid w:val="00D20F2C"/>
    <w:rsid w:val="00D36F47"/>
    <w:rsid w:val="00D4235E"/>
    <w:rsid w:val="00D47F19"/>
    <w:rsid w:val="00D50709"/>
    <w:rsid w:val="00D52C82"/>
    <w:rsid w:val="00D54B3F"/>
    <w:rsid w:val="00D554DA"/>
    <w:rsid w:val="00D60A2F"/>
    <w:rsid w:val="00D62A3E"/>
    <w:rsid w:val="00D62AFF"/>
    <w:rsid w:val="00D7059E"/>
    <w:rsid w:val="00D70CC7"/>
    <w:rsid w:val="00D76ADC"/>
    <w:rsid w:val="00D8797D"/>
    <w:rsid w:val="00D87F15"/>
    <w:rsid w:val="00D91BF0"/>
    <w:rsid w:val="00DB0C8D"/>
    <w:rsid w:val="00DB14E9"/>
    <w:rsid w:val="00DB20AA"/>
    <w:rsid w:val="00DC3FD2"/>
    <w:rsid w:val="00DC61DC"/>
    <w:rsid w:val="00DD0928"/>
    <w:rsid w:val="00DD27DA"/>
    <w:rsid w:val="00DD3E50"/>
    <w:rsid w:val="00DD5288"/>
    <w:rsid w:val="00DE3DED"/>
    <w:rsid w:val="00DE3EDA"/>
    <w:rsid w:val="00DF1D52"/>
    <w:rsid w:val="00DF6287"/>
    <w:rsid w:val="00E02F34"/>
    <w:rsid w:val="00E06A33"/>
    <w:rsid w:val="00E20DB4"/>
    <w:rsid w:val="00E23A66"/>
    <w:rsid w:val="00E23B3D"/>
    <w:rsid w:val="00E23E52"/>
    <w:rsid w:val="00E240BE"/>
    <w:rsid w:val="00E24564"/>
    <w:rsid w:val="00E27D29"/>
    <w:rsid w:val="00E27EEE"/>
    <w:rsid w:val="00E31751"/>
    <w:rsid w:val="00E32D31"/>
    <w:rsid w:val="00E33983"/>
    <w:rsid w:val="00E364E1"/>
    <w:rsid w:val="00E434E3"/>
    <w:rsid w:val="00E45026"/>
    <w:rsid w:val="00E456E4"/>
    <w:rsid w:val="00E60B5D"/>
    <w:rsid w:val="00E627D9"/>
    <w:rsid w:val="00E66688"/>
    <w:rsid w:val="00E70176"/>
    <w:rsid w:val="00E71BAB"/>
    <w:rsid w:val="00E756E2"/>
    <w:rsid w:val="00E83FAD"/>
    <w:rsid w:val="00E9031D"/>
    <w:rsid w:val="00E91CBC"/>
    <w:rsid w:val="00E92EB0"/>
    <w:rsid w:val="00E93AE7"/>
    <w:rsid w:val="00E94919"/>
    <w:rsid w:val="00E96AB0"/>
    <w:rsid w:val="00EA15D1"/>
    <w:rsid w:val="00EA3C30"/>
    <w:rsid w:val="00EA4E48"/>
    <w:rsid w:val="00EA734C"/>
    <w:rsid w:val="00EA7659"/>
    <w:rsid w:val="00EB18D9"/>
    <w:rsid w:val="00EB7233"/>
    <w:rsid w:val="00EB7484"/>
    <w:rsid w:val="00EC0C29"/>
    <w:rsid w:val="00EC238A"/>
    <w:rsid w:val="00EC4484"/>
    <w:rsid w:val="00EC590A"/>
    <w:rsid w:val="00EC6B2F"/>
    <w:rsid w:val="00ED0E15"/>
    <w:rsid w:val="00ED3322"/>
    <w:rsid w:val="00ED5248"/>
    <w:rsid w:val="00EE341E"/>
    <w:rsid w:val="00EE7B3A"/>
    <w:rsid w:val="00EF55B2"/>
    <w:rsid w:val="00EF65C0"/>
    <w:rsid w:val="00F00DF6"/>
    <w:rsid w:val="00F0135A"/>
    <w:rsid w:val="00F021B3"/>
    <w:rsid w:val="00F04885"/>
    <w:rsid w:val="00F055C6"/>
    <w:rsid w:val="00F05B9A"/>
    <w:rsid w:val="00F06C79"/>
    <w:rsid w:val="00F118FF"/>
    <w:rsid w:val="00F11AA4"/>
    <w:rsid w:val="00F1204A"/>
    <w:rsid w:val="00F208A8"/>
    <w:rsid w:val="00F214DD"/>
    <w:rsid w:val="00F239BE"/>
    <w:rsid w:val="00F255F6"/>
    <w:rsid w:val="00F26858"/>
    <w:rsid w:val="00F373D7"/>
    <w:rsid w:val="00F4259B"/>
    <w:rsid w:val="00F44A93"/>
    <w:rsid w:val="00F470DF"/>
    <w:rsid w:val="00F67F54"/>
    <w:rsid w:val="00F74121"/>
    <w:rsid w:val="00F7423F"/>
    <w:rsid w:val="00F76B70"/>
    <w:rsid w:val="00F801F4"/>
    <w:rsid w:val="00F8637E"/>
    <w:rsid w:val="00F91417"/>
    <w:rsid w:val="00F92B98"/>
    <w:rsid w:val="00F948B3"/>
    <w:rsid w:val="00F95792"/>
    <w:rsid w:val="00FA32F2"/>
    <w:rsid w:val="00FA3AB0"/>
    <w:rsid w:val="00FA6FC7"/>
    <w:rsid w:val="00FB115A"/>
    <w:rsid w:val="00FB2DA3"/>
    <w:rsid w:val="00FB4B8B"/>
    <w:rsid w:val="00FB5AFB"/>
    <w:rsid w:val="00FB6D33"/>
    <w:rsid w:val="00FB7742"/>
    <w:rsid w:val="00FC5C70"/>
    <w:rsid w:val="00FC620C"/>
    <w:rsid w:val="00FC63C1"/>
    <w:rsid w:val="00FC6707"/>
    <w:rsid w:val="00FD1EF2"/>
    <w:rsid w:val="00FD30F3"/>
    <w:rsid w:val="00FD7836"/>
    <w:rsid w:val="00FD7E9C"/>
    <w:rsid w:val="00FE25FC"/>
    <w:rsid w:val="00FE2C58"/>
    <w:rsid w:val="00FF3F00"/>
    <w:rsid w:val="00FF68D7"/>
    <w:rsid w:val="00FF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4FC3C9"/>
  <w15:docId w15:val="{830ABF87-E19D-B044-87D3-23EFB4D7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97F55"/>
    <w:pPr>
      <w:spacing w:line="240" w:lineRule="auto"/>
    </w:pPr>
  </w:style>
  <w:style w:type="paragraph" w:styleId="Footer">
    <w:name w:val="footer"/>
    <w:basedOn w:val="Normal"/>
    <w:link w:val="FooterChar"/>
    <w:uiPriority w:val="99"/>
    <w:unhideWhenUsed/>
    <w:rsid w:val="00597F55"/>
    <w:pPr>
      <w:tabs>
        <w:tab w:val="center" w:pos="4680"/>
        <w:tab w:val="right" w:pos="9360"/>
      </w:tabs>
      <w:spacing w:line="240" w:lineRule="auto"/>
    </w:pPr>
  </w:style>
  <w:style w:type="character" w:customStyle="1" w:styleId="FooterChar">
    <w:name w:val="Footer Char"/>
    <w:basedOn w:val="DefaultParagraphFont"/>
    <w:link w:val="Footer"/>
    <w:uiPriority w:val="99"/>
    <w:rsid w:val="00597F55"/>
  </w:style>
  <w:style w:type="paragraph" w:styleId="CommentSubject">
    <w:name w:val="annotation subject"/>
    <w:basedOn w:val="CommentText"/>
    <w:next w:val="CommentText"/>
    <w:link w:val="CommentSubjectChar"/>
    <w:uiPriority w:val="99"/>
    <w:semiHidden/>
    <w:unhideWhenUsed/>
    <w:rsid w:val="00496EBC"/>
    <w:rPr>
      <w:b/>
      <w:bCs/>
    </w:rPr>
  </w:style>
  <w:style w:type="character" w:customStyle="1" w:styleId="CommentSubjectChar">
    <w:name w:val="Comment Subject Char"/>
    <w:basedOn w:val="CommentTextChar"/>
    <w:link w:val="CommentSubject"/>
    <w:uiPriority w:val="99"/>
    <w:semiHidden/>
    <w:rsid w:val="00496EBC"/>
    <w:rPr>
      <w:b/>
      <w:bCs/>
      <w:sz w:val="20"/>
      <w:szCs w:val="20"/>
    </w:rPr>
  </w:style>
  <w:style w:type="character" w:styleId="Hyperlink">
    <w:name w:val="Hyperlink"/>
    <w:basedOn w:val="DefaultParagraphFont"/>
    <w:uiPriority w:val="99"/>
    <w:unhideWhenUsed/>
    <w:rsid w:val="001E14A4"/>
    <w:rPr>
      <w:color w:val="0000FF" w:themeColor="hyperlink"/>
      <w:u w:val="single"/>
    </w:rPr>
  </w:style>
  <w:style w:type="character" w:styleId="UnresolvedMention">
    <w:name w:val="Unresolved Mention"/>
    <w:basedOn w:val="DefaultParagraphFont"/>
    <w:uiPriority w:val="99"/>
    <w:semiHidden/>
    <w:unhideWhenUsed/>
    <w:rsid w:val="001E14A4"/>
    <w:rPr>
      <w:color w:val="605E5C"/>
      <w:shd w:val="clear" w:color="auto" w:fill="E1DFDD"/>
    </w:rPr>
  </w:style>
  <w:style w:type="character" w:styleId="FollowedHyperlink">
    <w:name w:val="FollowedHyperlink"/>
    <w:basedOn w:val="DefaultParagraphFont"/>
    <w:uiPriority w:val="99"/>
    <w:semiHidden/>
    <w:unhideWhenUsed/>
    <w:rsid w:val="001E14A4"/>
    <w:rPr>
      <w:color w:val="800080" w:themeColor="followedHyperlink"/>
      <w:u w:val="single"/>
    </w:rPr>
  </w:style>
  <w:style w:type="character" w:styleId="Emphasis">
    <w:name w:val="Emphasis"/>
    <w:basedOn w:val="DefaultParagraphFont"/>
    <w:uiPriority w:val="20"/>
    <w:qFormat/>
    <w:rsid w:val="00DD5288"/>
    <w:rPr>
      <w:i/>
      <w:iCs/>
    </w:rPr>
  </w:style>
  <w:style w:type="paragraph" w:styleId="NormalWeb">
    <w:name w:val="Normal (Web)"/>
    <w:basedOn w:val="Normal"/>
    <w:uiPriority w:val="99"/>
    <w:unhideWhenUsed/>
    <w:rsid w:val="00A300D3"/>
    <w:pPr>
      <w:spacing w:before="100" w:beforeAutospacing="1" w:after="100" w:afterAutospacing="1" w:line="240" w:lineRule="auto"/>
    </w:pPr>
    <w:rPr>
      <w:rFonts w:eastAsia="Times New Roman"/>
      <w:lang w:val="en-US" w:eastAsia="en-US"/>
    </w:rPr>
  </w:style>
  <w:style w:type="paragraph" w:styleId="FootnoteText">
    <w:name w:val="footnote text"/>
    <w:basedOn w:val="Normal"/>
    <w:link w:val="FootnoteTextChar"/>
    <w:uiPriority w:val="99"/>
    <w:semiHidden/>
    <w:unhideWhenUsed/>
    <w:rsid w:val="008E637B"/>
    <w:pPr>
      <w:spacing w:line="240" w:lineRule="auto"/>
    </w:pPr>
    <w:rPr>
      <w:sz w:val="20"/>
      <w:szCs w:val="20"/>
    </w:rPr>
  </w:style>
  <w:style w:type="character" w:customStyle="1" w:styleId="FootnoteTextChar">
    <w:name w:val="Footnote Text Char"/>
    <w:basedOn w:val="DefaultParagraphFont"/>
    <w:link w:val="FootnoteText"/>
    <w:uiPriority w:val="99"/>
    <w:semiHidden/>
    <w:rsid w:val="008E637B"/>
    <w:rPr>
      <w:sz w:val="20"/>
      <w:szCs w:val="20"/>
    </w:rPr>
  </w:style>
  <w:style w:type="character" w:styleId="FootnoteReference">
    <w:name w:val="footnote reference"/>
    <w:basedOn w:val="DefaultParagraphFont"/>
    <w:uiPriority w:val="99"/>
    <w:semiHidden/>
    <w:unhideWhenUsed/>
    <w:rsid w:val="008E63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858">
      <w:bodyDiv w:val="1"/>
      <w:marLeft w:val="0"/>
      <w:marRight w:val="0"/>
      <w:marTop w:val="0"/>
      <w:marBottom w:val="0"/>
      <w:divBdr>
        <w:top w:val="none" w:sz="0" w:space="0" w:color="auto"/>
        <w:left w:val="none" w:sz="0" w:space="0" w:color="auto"/>
        <w:bottom w:val="none" w:sz="0" w:space="0" w:color="auto"/>
        <w:right w:val="none" w:sz="0" w:space="0" w:color="auto"/>
      </w:divBdr>
    </w:div>
    <w:div w:id="1958172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0305735606067168" TargetMode="External"/><Relationship Id="rId18" Type="http://schemas.openxmlformats.org/officeDocument/2006/relationships/hyperlink" Target="https://doi.org/10.1016/j.cognition.2005.11.007" TargetMode="External"/><Relationship Id="rId26" Type="http://schemas.openxmlformats.org/officeDocument/2006/relationships/hyperlink" Target="https://doi.org/10.1177/0305735615628057" TargetMode="External"/><Relationship Id="rId39" Type="http://schemas.openxmlformats.org/officeDocument/2006/relationships/hyperlink" Target="https://doi.org/10.1371/journal.pone.0089642" TargetMode="External"/><Relationship Id="rId21" Type="http://schemas.openxmlformats.org/officeDocument/2006/relationships/hyperlink" Target="https://doi.org/10.1177/1948550616673876" TargetMode="External"/><Relationship Id="rId34" Type="http://schemas.openxmlformats.org/officeDocument/2006/relationships/hyperlink" Target="https://doi.org/10.1017/S0140525X08005293" TargetMode="External"/><Relationship Id="rId42" Type="http://schemas.openxmlformats.org/officeDocument/2006/relationships/hyperlink" Target="https://doi.org/10.1126/science.1213847" TargetMode="External"/><Relationship Id="rId47" Type="http://schemas.openxmlformats.org/officeDocument/2006/relationships/hyperlink" Target="https://doi.org/10.1371/journal.pone.0241196" TargetMode="External"/><Relationship Id="rId50" Type="http://schemas.openxmlformats.org/officeDocument/2006/relationships/hyperlink" Target="https://doi.org/10.1177/1029864911403367"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77/1029864918811879" TargetMode="External"/><Relationship Id="rId29" Type="http://schemas.openxmlformats.org/officeDocument/2006/relationships/hyperlink" Target="https://doi.org/10.1080/17470210902765957" TargetMode="External"/><Relationship Id="rId11" Type="http://schemas.microsoft.com/office/2018/08/relationships/commentsExtensible" Target="commentsExtensible.xml"/><Relationship Id="rId24" Type="http://schemas.openxmlformats.org/officeDocument/2006/relationships/hyperlink" Target="https://doi.org/10.1177/1029864918779636" TargetMode="External"/><Relationship Id="rId32" Type="http://schemas.openxmlformats.org/officeDocument/2006/relationships/hyperlink" Target="https://doi.org/10.1371/journal.pmed.0020124" TargetMode="External"/><Relationship Id="rId37" Type="http://schemas.openxmlformats.org/officeDocument/2006/relationships/hyperlink" Target="https://CRAN.R-project.org/package=ez" TargetMode="External"/><Relationship Id="rId40" Type="http://schemas.openxmlformats.org/officeDocument/2006/relationships/hyperlink" Target="https://doi:10.1037/1082-989X.8.4.434" TargetMode="External"/><Relationship Id="rId45" Type="http://schemas.openxmlformats.org/officeDocument/2006/relationships/hyperlink" Target="https://doi.org/0.1525/mp.2016.33.4.472" TargetMode="External"/><Relationship Id="rId53" Type="http://schemas.openxmlformats.org/officeDocument/2006/relationships/hyperlink" Target="https://doi.org/10.1525/mp.2018.36.1.98"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i.org/10.3389/fpsyg.2011.0030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80/02699931.2018.1541312" TargetMode="External"/><Relationship Id="rId22" Type="http://schemas.openxmlformats.org/officeDocument/2006/relationships/hyperlink" Target="https://doi.org/10.1525/mp.2014.32.2.125" TargetMode="External"/><Relationship Id="rId27" Type="http://schemas.openxmlformats.org/officeDocument/2006/relationships/hyperlink" Target="https://doi.org/10.1177/1029864913495404" TargetMode="External"/><Relationship Id="rId30" Type="http://schemas.openxmlformats.org/officeDocument/2006/relationships/hyperlink" Target="http://multcomp.r-forge.r-project.org/" TargetMode="External"/><Relationship Id="rId35" Type="http://schemas.openxmlformats.org/officeDocument/2006/relationships/hyperlink" Target="https://doi.org/10.1016/j.paid.2017.03.059" TargetMode="External"/><Relationship Id="rId43" Type="http://schemas.openxmlformats.org/officeDocument/2006/relationships/hyperlink" Target="https://www.R-project.org/" TargetMode="External"/><Relationship Id="rId48" Type="http://schemas.openxmlformats.org/officeDocument/2006/relationships/hyperlink" Target="https://doi.org/10.1525/mp.2017.34.3.253" TargetMode="External"/><Relationship Id="rId56"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i.org/10.1037/pmu0000247" TargetMode="External"/><Relationship Id="rId3" Type="http://schemas.openxmlformats.org/officeDocument/2006/relationships/styles" Target="styles.xml"/><Relationship Id="rId12" Type="http://schemas.openxmlformats.org/officeDocument/2006/relationships/hyperlink" Target="https://paperpile.com/c/eFyHRr/dNDe" TargetMode="External"/><Relationship Id="rId17" Type="http://schemas.openxmlformats.org/officeDocument/2006/relationships/hyperlink" Target="https://doi.org/10.3758/BF03192707" TargetMode="External"/><Relationship Id="rId25" Type="http://schemas.openxmlformats.org/officeDocument/2006/relationships/hyperlink" Target="https://doi.org/10.3758/s13428-014-0458-y" TargetMode="External"/><Relationship Id="rId33" Type="http://schemas.openxmlformats.org/officeDocument/2006/relationships/hyperlink" Target="https://doi.org/10.1371/journal.pmed.1002049" TargetMode="External"/><Relationship Id="rId38" Type="http://schemas.openxmlformats.org/officeDocument/2006/relationships/hyperlink" Target="https://doi.org/10.1177/1029864919871987" TargetMode="External"/><Relationship Id="rId46" Type="http://schemas.openxmlformats.org/officeDocument/2006/relationships/hyperlink" Target="https://doi.org/10.1177/0305735618755886" TargetMode="External"/><Relationship Id="rId59" Type="http://schemas.microsoft.com/office/2011/relationships/people" Target="people.xml"/><Relationship Id="rId20" Type="http://schemas.openxmlformats.org/officeDocument/2006/relationships/hyperlink" Target="https://doi.org/10.1525/mp.2018.35.4.502" TargetMode="External"/><Relationship Id="rId41" Type="http://schemas.openxmlformats.org/officeDocument/2006/relationships/hyperlink" Target="https://doi.org/10.1126/science.aac4716" TargetMode="External"/><Relationship Id="rId54" Type="http://schemas.openxmlformats.org/officeDocument/2006/relationships/hyperlink" Target="https://doi.org/10.1017/S0140525X2000168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2059204318811786" TargetMode="External"/><Relationship Id="rId23" Type="http://schemas.openxmlformats.org/officeDocument/2006/relationships/hyperlink" Target="https://doi.org/10.1037/a0015342" TargetMode="External"/><Relationship Id="rId28" Type="http://schemas.openxmlformats.org/officeDocument/2006/relationships/hyperlink" Target="https://doi.org/10.1177/10298649020050S105" TargetMode="External"/><Relationship Id="rId36" Type="http://schemas.openxmlformats.org/officeDocument/2006/relationships/hyperlink" Target="https://doi.org/10.18637/jss.v082.i13" TargetMode="External"/><Relationship Id="rId49" Type="http://schemas.openxmlformats.org/officeDocument/2006/relationships/hyperlink" Target="https://doi.org/10.1177/1029864914542671" TargetMode="External"/><Relationship Id="rId57" Type="http://schemas.openxmlformats.org/officeDocument/2006/relationships/header" Target="header3.xml"/><Relationship Id="rId10" Type="http://schemas.microsoft.com/office/2016/09/relationships/commentsIds" Target="commentsIds.xml"/><Relationship Id="rId31" Type="http://schemas.openxmlformats.org/officeDocument/2006/relationships/hyperlink" Target="https://doi.org/10.1126/science.359.6377.725" TargetMode="External"/><Relationship Id="rId44" Type="http://schemas.openxmlformats.org/officeDocument/2006/relationships/hyperlink" Target="https://doi.org/10.1037/h0077714" TargetMode="External"/><Relationship Id="rId52" Type="http://schemas.openxmlformats.org/officeDocument/2006/relationships/hyperlink" Target="https://doi.org/10.1177/1029864915606796"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aperpile.com/c/eFyHRr/5coa/?noautho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393001-F2A8-CA41-BDEA-9365FC691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5246</Words>
  <Characters>29908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Elliott</dc:creator>
  <cp:lastModifiedBy>Dave Baker</cp:lastModifiedBy>
  <cp:revision>2</cp:revision>
  <dcterms:created xsi:type="dcterms:W3CDTF">2022-07-22T11:34:00Z</dcterms:created>
  <dcterms:modified xsi:type="dcterms:W3CDTF">2022-07-22T11:34:00Z</dcterms:modified>
</cp:coreProperties>
</file>